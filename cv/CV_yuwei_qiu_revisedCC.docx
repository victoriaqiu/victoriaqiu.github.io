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B315CE" w14:textId="5433FD31" w:rsidR="0007579E" w:rsidRPr="00981A2D" w:rsidRDefault="00832FDB" w:rsidP="00981A2D">
      <w:pPr>
        <w:spacing w:after="10" w:line="240" w:lineRule="atLeast"/>
        <w:ind w:rightChars="-16" w:right="-34"/>
        <w:jc w:val="center"/>
        <w:outlineLvl w:val="0"/>
        <w:rPr>
          <w:rFonts w:ascii="Open Sans Extrabold" w:hAnsi="Open Sans Extrabold"/>
          <w:b/>
          <w:bCs/>
          <w:smallCaps/>
          <w:color w:val="000000" w:themeColor="text1"/>
          <w:sz w:val="28"/>
          <w:szCs w:val="24"/>
        </w:rPr>
      </w:pPr>
      <w:commentRangeStart w:id="0"/>
      <w:proofErr w:type="spellStart"/>
      <w:r w:rsidRPr="004739CA">
        <w:rPr>
          <w:rFonts w:ascii="Open Sans Extrabold" w:hAnsi="Open Sans Extrabold"/>
          <w:b/>
          <w:bCs/>
          <w:smallCaps/>
          <w:color w:val="000000" w:themeColor="text1"/>
          <w:sz w:val="28"/>
          <w:szCs w:val="24"/>
        </w:rPr>
        <w:t>Yuwei</w:t>
      </w:r>
      <w:proofErr w:type="spellEnd"/>
      <w:r w:rsidR="0058518F" w:rsidRPr="004739CA">
        <w:rPr>
          <w:rFonts w:ascii="Open Sans Extrabold" w:hAnsi="Open Sans Extrabold"/>
          <w:b/>
          <w:bCs/>
          <w:smallCaps/>
          <w:color w:val="000000" w:themeColor="text1"/>
          <w:sz w:val="28"/>
          <w:szCs w:val="24"/>
        </w:rPr>
        <w:t xml:space="preserve"> (Victoria)</w:t>
      </w:r>
      <w:r w:rsidRPr="004739CA">
        <w:rPr>
          <w:rFonts w:ascii="Open Sans Extrabold" w:hAnsi="Open Sans Extrabold"/>
          <w:b/>
          <w:bCs/>
          <w:smallCaps/>
          <w:color w:val="000000" w:themeColor="text1"/>
          <w:sz w:val="28"/>
          <w:szCs w:val="24"/>
        </w:rPr>
        <w:t xml:space="preserve"> </w:t>
      </w:r>
      <w:proofErr w:type="spellStart"/>
      <w:r w:rsidRPr="004739CA">
        <w:rPr>
          <w:rFonts w:ascii="Open Sans Extrabold" w:hAnsi="Open Sans Extrabold"/>
          <w:b/>
          <w:bCs/>
          <w:smallCaps/>
          <w:color w:val="000000" w:themeColor="text1"/>
          <w:sz w:val="28"/>
          <w:szCs w:val="24"/>
        </w:rPr>
        <w:t>Qiu</w:t>
      </w:r>
      <w:commentRangeEnd w:id="0"/>
      <w:proofErr w:type="spellEnd"/>
      <w:r w:rsidR="00C64378">
        <w:rPr>
          <w:rStyle w:val="a4"/>
        </w:rPr>
        <w:commentReference w:id="0"/>
      </w:r>
    </w:p>
    <w:p w14:paraId="5FF7D5F5" w14:textId="77777777" w:rsidR="00832FDB" w:rsidRPr="004739CA" w:rsidRDefault="00832FDB" w:rsidP="00CB0858">
      <w:pPr>
        <w:spacing w:after="10" w:line="240" w:lineRule="exact"/>
        <w:ind w:rightChars="-16" w:right="-34"/>
        <w:jc w:val="center"/>
        <w:outlineLvl w:val="0"/>
        <w:rPr>
          <w:rFonts w:ascii="Open Sans Light" w:hAnsi="Open Sans Light"/>
          <w:sz w:val="18"/>
          <w:szCs w:val="20"/>
        </w:rPr>
      </w:pPr>
      <w:r w:rsidRPr="004739CA">
        <w:rPr>
          <w:rFonts w:ascii="Open Sans Light" w:hAnsi="Open Sans Light"/>
          <w:sz w:val="18"/>
          <w:szCs w:val="20"/>
        </w:rPr>
        <w:t>Tsinghua University, P.R. China</w:t>
      </w:r>
    </w:p>
    <w:p w14:paraId="6B329824" w14:textId="77777777" w:rsidR="00F72402" w:rsidRPr="004739CA" w:rsidRDefault="00F72402" w:rsidP="00CB0858">
      <w:pPr>
        <w:spacing w:after="10" w:line="240" w:lineRule="exact"/>
        <w:ind w:rightChars="-16" w:right="-34"/>
        <w:jc w:val="center"/>
        <w:outlineLvl w:val="0"/>
        <w:rPr>
          <w:rFonts w:ascii="Open Sans Light" w:hAnsi="Open Sans Light"/>
          <w:sz w:val="18"/>
          <w:szCs w:val="20"/>
        </w:rPr>
      </w:pPr>
      <w:r w:rsidRPr="004739CA">
        <w:rPr>
          <w:rFonts w:ascii="Open Sans Light" w:hAnsi="Open Sans Light" w:hint="eastAsia"/>
          <w:sz w:val="18"/>
          <w:szCs w:val="20"/>
        </w:rPr>
        <w:t>Homepage</w:t>
      </w:r>
      <w:r w:rsidRPr="004739CA">
        <w:rPr>
          <w:rFonts w:ascii="Open Sans Light" w:hAnsi="Open Sans Light"/>
          <w:sz w:val="18"/>
          <w:szCs w:val="20"/>
        </w:rPr>
        <w:t>:</w:t>
      </w:r>
      <w:r w:rsidRPr="004739CA">
        <w:rPr>
          <w:rFonts w:ascii="Open Sans Light" w:hAnsi="Open Sans Light"/>
          <w:color w:val="C00000"/>
          <w:sz w:val="18"/>
          <w:szCs w:val="20"/>
        </w:rPr>
        <w:t xml:space="preserve"> </w:t>
      </w:r>
      <w:hyperlink r:id="rId10" w:history="1">
        <w:r w:rsidRPr="004739CA">
          <w:rPr>
            <w:rStyle w:val="a3"/>
            <w:rFonts w:ascii="Open Sans Light" w:hAnsi="Open Sans Light"/>
            <w:color w:val="C00000"/>
            <w:sz w:val="18"/>
            <w:szCs w:val="20"/>
          </w:rPr>
          <w:t>https://victoriaqiu.github.io/</w:t>
        </w:r>
      </w:hyperlink>
    </w:p>
    <w:p w14:paraId="676841EA" w14:textId="6ED62E0A" w:rsidR="00BC6394" w:rsidRDefault="00832FDB" w:rsidP="00446BE1">
      <w:pPr>
        <w:spacing w:after="10" w:line="240" w:lineRule="exact"/>
        <w:ind w:rightChars="-16" w:right="-34"/>
        <w:jc w:val="center"/>
        <w:outlineLvl w:val="0"/>
        <w:rPr>
          <w:rStyle w:val="a3"/>
          <w:rFonts w:ascii="Open Sans Light" w:hAnsi="Open Sans Light"/>
          <w:color w:val="C00000"/>
          <w:sz w:val="18"/>
          <w:szCs w:val="20"/>
        </w:rPr>
      </w:pPr>
      <w:r w:rsidRPr="004739CA">
        <w:rPr>
          <w:rFonts w:ascii="Open Sans Light" w:hAnsi="Open Sans Light"/>
          <w:sz w:val="18"/>
          <w:szCs w:val="20"/>
        </w:rPr>
        <w:t xml:space="preserve">Email: </w:t>
      </w:r>
      <w:hyperlink r:id="rId11" w:history="1">
        <w:r w:rsidR="00B73491" w:rsidRPr="004739CA">
          <w:rPr>
            <w:rStyle w:val="a3"/>
            <w:rFonts w:ascii="Open Sans Light" w:hAnsi="Open Sans Light"/>
            <w:color w:val="C00000"/>
            <w:sz w:val="18"/>
            <w:szCs w:val="20"/>
          </w:rPr>
          <w:t>qyw14@mails.tsinghua.edu.cn</w:t>
        </w:r>
      </w:hyperlink>
      <w:r w:rsidR="00B07896" w:rsidRPr="004739CA">
        <w:rPr>
          <w:rStyle w:val="a3"/>
          <w:rFonts w:ascii="Open Sans Light" w:hAnsi="Open Sans Light"/>
          <w:color w:val="000000" w:themeColor="text1"/>
          <w:sz w:val="18"/>
          <w:szCs w:val="20"/>
          <w:u w:val="none"/>
        </w:rPr>
        <w:t xml:space="preserve"> |</w:t>
      </w:r>
      <w:r w:rsidR="00B07896" w:rsidRPr="004739CA">
        <w:rPr>
          <w:rStyle w:val="a3"/>
          <w:rFonts w:ascii="Open Sans Light" w:hAnsi="Open Sans Light"/>
          <w:color w:val="C00000"/>
          <w:sz w:val="18"/>
          <w:szCs w:val="20"/>
          <w:u w:val="none"/>
        </w:rPr>
        <w:t xml:space="preserve"> </w:t>
      </w:r>
      <w:hyperlink r:id="rId12" w:history="1">
        <w:r w:rsidR="00E717A2" w:rsidRPr="004739CA">
          <w:rPr>
            <w:rStyle w:val="a3"/>
            <w:rFonts w:ascii="Open Sans Light" w:hAnsi="Open Sans Light"/>
            <w:color w:val="C00000"/>
            <w:sz w:val="18"/>
            <w:szCs w:val="20"/>
          </w:rPr>
          <w:t>vic_thustudy@126.com</w:t>
        </w:r>
      </w:hyperlink>
    </w:p>
    <w:p w14:paraId="72DCA0F7" w14:textId="77777777" w:rsidR="000D6CF3" w:rsidRPr="00446BE1" w:rsidRDefault="000D6CF3" w:rsidP="00446BE1">
      <w:pPr>
        <w:spacing w:after="10" w:line="240" w:lineRule="exact"/>
        <w:ind w:rightChars="-16" w:right="-34"/>
        <w:jc w:val="center"/>
        <w:outlineLvl w:val="0"/>
        <w:rPr>
          <w:rFonts w:ascii="Open Sans Light" w:hAnsi="Open Sans Light"/>
          <w:color w:val="C00000"/>
          <w:sz w:val="18"/>
          <w:szCs w:val="20"/>
          <w:u w:val="single"/>
        </w:rPr>
      </w:pPr>
    </w:p>
    <w:p w14:paraId="201BE8A4" w14:textId="45A697BD" w:rsidR="00832FDB" w:rsidRPr="00CB0858" w:rsidRDefault="00832FDB" w:rsidP="00CB0858">
      <w:pPr>
        <w:pBdr>
          <w:bottom w:val="single" w:sz="6" w:space="1" w:color="auto"/>
        </w:pBdr>
        <w:spacing w:after="10" w:line="240" w:lineRule="exact"/>
        <w:ind w:rightChars="-16" w:right="-34"/>
        <w:outlineLvl w:val="0"/>
        <w:rPr>
          <w:rFonts w:ascii="Open Sans Extrabold" w:hAnsi="Open Sans Extrabold" w:cs="Lucida Grande"/>
          <w:b/>
          <w:bCs/>
          <w:smallCaps/>
          <w:color w:val="C00000"/>
          <w:sz w:val="22"/>
          <w:szCs w:val="20"/>
        </w:rPr>
      </w:pPr>
      <w:commentRangeStart w:id="1"/>
      <w:r w:rsidRPr="004739CA">
        <w:rPr>
          <w:rFonts w:ascii="Open Sans Extrabold" w:hAnsi="Open Sans Extrabold" w:cs="Lucida Grande"/>
          <w:b/>
          <w:bCs/>
          <w:smallCaps/>
          <w:color w:val="C00000"/>
          <w:sz w:val="22"/>
          <w:szCs w:val="20"/>
        </w:rPr>
        <w:t>Education</w:t>
      </w:r>
      <w:commentRangeEnd w:id="1"/>
      <w:r w:rsidR="00CC37B0">
        <w:rPr>
          <w:rStyle w:val="a4"/>
        </w:rPr>
        <w:commentReference w:id="1"/>
      </w:r>
    </w:p>
    <w:p w14:paraId="69B89EF0" w14:textId="77777777" w:rsidR="00832FDB" w:rsidRPr="004739CA" w:rsidRDefault="00832FDB" w:rsidP="00CB0858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Lucida Grande"/>
          <w:sz w:val="18"/>
          <w:szCs w:val="20"/>
        </w:rPr>
      </w:pPr>
      <w:r w:rsidRPr="004739CA">
        <w:rPr>
          <w:rFonts w:ascii="Open Sans" w:hAnsi="Open Sans" w:cs="Lucida Grande"/>
          <w:b/>
          <w:bCs/>
          <w:sz w:val="18"/>
          <w:szCs w:val="20"/>
        </w:rPr>
        <w:t>Tsinghua University</w:t>
      </w:r>
      <w:r w:rsidRPr="004739CA">
        <w:rPr>
          <w:rFonts w:ascii="Open Sans Light" w:hAnsi="Open Sans Light" w:cs="Lucida Grande"/>
          <w:sz w:val="18"/>
          <w:szCs w:val="20"/>
        </w:rPr>
        <w:tab/>
      </w:r>
      <w:r w:rsidRPr="004739CA">
        <w:rPr>
          <w:rFonts w:ascii="Open Sans" w:hAnsi="Open Sans" w:cs="Lucida Grande"/>
          <w:i/>
          <w:iCs/>
          <w:sz w:val="18"/>
          <w:szCs w:val="20"/>
        </w:rPr>
        <w:t>Beijing, China</w:t>
      </w:r>
    </w:p>
    <w:p w14:paraId="6AB64257" w14:textId="1208BA19" w:rsidR="00832FDB" w:rsidRPr="004739CA" w:rsidRDefault="005902B9" w:rsidP="00CB0858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Lucida Grande"/>
          <w:sz w:val="18"/>
          <w:szCs w:val="20"/>
        </w:rPr>
      </w:pPr>
      <w:commentRangeStart w:id="2"/>
      <w:r w:rsidRPr="004739CA">
        <w:rPr>
          <w:rFonts w:ascii="Open Sans Light" w:hAnsi="Open Sans Light" w:cs="Lucida Grande"/>
          <w:sz w:val="18"/>
          <w:szCs w:val="20"/>
        </w:rPr>
        <w:t xml:space="preserve">Department of </w:t>
      </w:r>
      <w:r w:rsidR="00832FDB" w:rsidRPr="004739CA">
        <w:rPr>
          <w:rFonts w:ascii="Open Sans Semibold" w:hAnsi="Open Sans Semibold" w:cs="Lucida Grande"/>
          <w:b/>
          <w:bCs/>
          <w:sz w:val="18"/>
          <w:szCs w:val="20"/>
        </w:rPr>
        <w:t>Electronic Engineering</w:t>
      </w:r>
      <w:commentRangeEnd w:id="2"/>
      <w:r w:rsidR="00CC37B0">
        <w:rPr>
          <w:rStyle w:val="a4"/>
        </w:rPr>
        <w:commentReference w:id="2"/>
      </w:r>
      <w:r w:rsidR="00832FDB" w:rsidRPr="004739CA">
        <w:rPr>
          <w:rFonts w:ascii="Open Sans Light" w:hAnsi="Open Sans Light" w:cs="Lucida Grande"/>
          <w:sz w:val="18"/>
          <w:szCs w:val="20"/>
        </w:rPr>
        <w:tab/>
      </w:r>
      <w:r w:rsidR="00E717A2" w:rsidRPr="004739CA">
        <w:rPr>
          <w:rFonts w:ascii="Open Sans Light" w:hAnsi="Open Sans Light" w:cs="Lucida Grande"/>
          <w:sz w:val="18"/>
          <w:szCs w:val="20"/>
        </w:rPr>
        <w:t>Aug</w:t>
      </w:r>
      <w:r w:rsidR="00832FDB" w:rsidRPr="004739CA">
        <w:rPr>
          <w:rFonts w:ascii="Open Sans Light" w:hAnsi="Open Sans Light" w:cs="Lucida Grande"/>
          <w:sz w:val="18"/>
          <w:szCs w:val="20"/>
        </w:rPr>
        <w:t xml:space="preserve">. 2014 – </w:t>
      </w:r>
      <w:r w:rsidR="00E717A2" w:rsidRPr="004739CA">
        <w:rPr>
          <w:rFonts w:ascii="Open Sans Light" w:hAnsi="Open Sans Light" w:cs="Lucida Grande"/>
          <w:sz w:val="18"/>
          <w:szCs w:val="20"/>
        </w:rPr>
        <w:t>Jun.</w:t>
      </w:r>
      <w:r w:rsidR="00832FDB" w:rsidRPr="004739CA">
        <w:rPr>
          <w:rFonts w:ascii="Open Sans Light" w:hAnsi="Open Sans Light" w:cs="Lucida Grande"/>
          <w:sz w:val="18"/>
          <w:szCs w:val="20"/>
        </w:rPr>
        <w:t xml:space="preserve"> 2018 (Expected)</w:t>
      </w:r>
    </w:p>
    <w:p w14:paraId="5B3EEE55" w14:textId="64A74FAA" w:rsidR="00A120A8" w:rsidRPr="004739CA" w:rsidRDefault="00EA3266" w:rsidP="00CB0858">
      <w:pPr>
        <w:numPr>
          <w:ilvl w:val="0"/>
          <w:numId w:val="2"/>
        </w:numPr>
        <w:spacing w:after="10" w:line="240" w:lineRule="exact"/>
        <w:ind w:rightChars="-16" w:right="-34" w:hanging="357"/>
        <w:rPr>
          <w:rFonts w:ascii="Open Sans Light" w:hAnsi="Open Sans Light" w:cs="Lucida Grande"/>
          <w:sz w:val="18"/>
          <w:szCs w:val="18"/>
        </w:rPr>
      </w:pPr>
      <w:r w:rsidRPr="004739CA">
        <w:rPr>
          <w:rFonts w:ascii="Open Sans Light" w:hAnsi="Open Sans Light" w:cs="Lucida Grande"/>
          <w:sz w:val="18"/>
          <w:szCs w:val="18"/>
        </w:rPr>
        <w:t xml:space="preserve">Senior undergraduate, </w:t>
      </w:r>
      <w:r w:rsidR="00832FDB" w:rsidRPr="004739CA">
        <w:rPr>
          <w:rFonts w:ascii="Open Sans Light" w:hAnsi="Open Sans Light" w:cs="Lucida Grande"/>
          <w:sz w:val="18"/>
          <w:szCs w:val="18"/>
        </w:rPr>
        <w:t>GPA: 88/100</w:t>
      </w:r>
      <w:r w:rsidR="00393895">
        <w:rPr>
          <w:rFonts w:ascii="Open Sans Light" w:hAnsi="Open Sans Light" w:cs="Lucida Grande"/>
          <w:sz w:val="18"/>
          <w:szCs w:val="18"/>
        </w:rPr>
        <w:t xml:space="preserve"> (3.82/4)</w:t>
      </w:r>
    </w:p>
    <w:p w14:paraId="11A5E7AD" w14:textId="5B0DCEBD" w:rsidR="003735BD" w:rsidRPr="004739CA" w:rsidRDefault="003735BD" w:rsidP="00CB0858">
      <w:pPr>
        <w:spacing w:after="10" w:line="240" w:lineRule="exact"/>
        <w:ind w:rightChars="-16" w:right="-34"/>
        <w:rPr>
          <w:rFonts w:ascii="Open Sans Light" w:hAnsi="Open Sans Light" w:cs="Lucida Grande"/>
          <w:sz w:val="18"/>
          <w:szCs w:val="18"/>
        </w:rPr>
      </w:pPr>
      <w:r w:rsidRPr="004739CA">
        <w:rPr>
          <w:rFonts w:ascii="Open Sans" w:hAnsi="Open Sans" w:cs="Lucida Grande"/>
          <w:color w:val="000000" w:themeColor="text1"/>
          <w:sz w:val="18"/>
          <w:szCs w:val="18"/>
        </w:rPr>
        <w:t xml:space="preserve">  </w:t>
      </w:r>
      <w:r w:rsidR="008C1B2D" w:rsidRPr="004739CA">
        <w:rPr>
          <w:rFonts w:ascii="Open Sans Semibold" w:hAnsi="Open Sans Semibold" w:cs="Lucida Grande"/>
          <w:b/>
          <w:bCs/>
          <w:color w:val="000000" w:themeColor="text1"/>
          <w:sz w:val="18"/>
          <w:szCs w:val="18"/>
        </w:rPr>
        <w:t>Featured Courses</w:t>
      </w:r>
    </w:p>
    <w:p w14:paraId="301EBF02" w14:textId="7B641E8E" w:rsidR="00211EFE" w:rsidRPr="004739CA" w:rsidRDefault="007D4438" w:rsidP="00CB0858">
      <w:pPr>
        <w:numPr>
          <w:ilvl w:val="0"/>
          <w:numId w:val="2"/>
        </w:numPr>
        <w:spacing w:after="10" w:line="240" w:lineRule="exact"/>
        <w:ind w:rightChars="-16" w:right="-34" w:hanging="357"/>
        <w:rPr>
          <w:rFonts w:ascii="Open Sans Light" w:hAnsi="Open Sans Light" w:cs="Lucida Grande"/>
          <w:sz w:val="18"/>
          <w:szCs w:val="18"/>
        </w:rPr>
      </w:pPr>
      <w:r w:rsidRPr="004739CA">
        <w:rPr>
          <w:rFonts w:ascii="Open Sans Light" w:hAnsi="Open Sans Light" w:cs="Lucida Grande"/>
          <w:color w:val="000000" w:themeColor="text1"/>
          <w:sz w:val="18"/>
          <w:szCs w:val="18"/>
        </w:rPr>
        <w:t>Digital Image Processing (</w:t>
      </w:r>
      <w:r w:rsidRPr="004739CA">
        <w:rPr>
          <w:rFonts w:ascii="Open Sans Semibold" w:hAnsi="Open Sans Semibold" w:cs="Lucida Grande"/>
          <w:b/>
          <w:bCs/>
          <w:i/>
          <w:sz w:val="18"/>
          <w:szCs w:val="18"/>
        </w:rPr>
        <w:t>top 1 in 90</w:t>
      </w:r>
      <w:r w:rsidRPr="004739CA">
        <w:rPr>
          <w:rFonts w:ascii="Open Sans Light" w:hAnsi="Open Sans Light" w:cs="Lucida Grande"/>
          <w:color w:val="000000" w:themeColor="text1"/>
          <w:sz w:val="18"/>
          <w:szCs w:val="18"/>
        </w:rPr>
        <w:t xml:space="preserve">); Computer Graphics </w:t>
      </w:r>
      <w:r w:rsidRPr="004739CA">
        <w:rPr>
          <w:rFonts w:ascii="Open Sans Light" w:hAnsi="Open Sans Light" w:cs="Lucida Grande"/>
          <w:sz w:val="18"/>
          <w:szCs w:val="18"/>
        </w:rPr>
        <w:t>(</w:t>
      </w:r>
      <w:r w:rsidRPr="004739CA">
        <w:rPr>
          <w:rFonts w:ascii="Open Sans Semibold" w:hAnsi="Open Sans Semibold" w:cs="Lucida Grande"/>
          <w:b/>
          <w:bCs/>
          <w:i/>
          <w:sz w:val="18"/>
          <w:szCs w:val="18"/>
        </w:rPr>
        <w:t>top 1 in 40</w:t>
      </w:r>
      <w:r w:rsidRPr="004739CA">
        <w:rPr>
          <w:rFonts w:ascii="Open Sans Light" w:hAnsi="Open Sans Light" w:cs="Lucida Grande"/>
          <w:color w:val="000000" w:themeColor="text1"/>
          <w:sz w:val="18"/>
          <w:szCs w:val="18"/>
        </w:rPr>
        <w:t>)</w:t>
      </w:r>
      <w:r>
        <w:rPr>
          <w:rFonts w:ascii="Open Sans Light" w:hAnsi="Open Sans Light" w:cs="Lucida Grande"/>
          <w:color w:val="000000" w:themeColor="text1"/>
          <w:sz w:val="18"/>
          <w:szCs w:val="18"/>
        </w:rPr>
        <w:t xml:space="preserve">; </w:t>
      </w:r>
      <w:r w:rsidRPr="004739CA">
        <w:rPr>
          <w:rFonts w:ascii="Open Sans Light" w:hAnsi="Open Sans Light" w:cs="Lucida Grande"/>
          <w:color w:val="000000" w:themeColor="text1"/>
          <w:sz w:val="18"/>
          <w:szCs w:val="18"/>
        </w:rPr>
        <w:t>Production Practice Training (</w:t>
      </w:r>
      <w:r w:rsidRPr="004739CA">
        <w:rPr>
          <w:rFonts w:ascii="Open Sans Semibold" w:hAnsi="Open Sans Semibold" w:cs="Lucida Grande"/>
          <w:b/>
          <w:bCs/>
          <w:i/>
          <w:sz w:val="18"/>
          <w:szCs w:val="18"/>
        </w:rPr>
        <w:t>top 5 in 262</w:t>
      </w:r>
      <w:r w:rsidRPr="004739CA">
        <w:rPr>
          <w:rFonts w:ascii="Open Sans Light" w:hAnsi="Open Sans Light" w:cs="Lucida Grande"/>
          <w:color w:val="000000" w:themeColor="text1"/>
          <w:sz w:val="18"/>
          <w:szCs w:val="18"/>
        </w:rPr>
        <w:t xml:space="preserve">); </w:t>
      </w:r>
      <w:r w:rsidR="00E430FD" w:rsidRPr="004739CA">
        <w:rPr>
          <w:rFonts w:ascii="Open Sans Light" w:hAnsi="Open Sans Light" w:cs="Lucida Grande"/>
          <w:color w:val="000000" w:themeColor="text1"/>
          <w:sz w:val="18"/>
          <w:szCs w:val="18"/>
        </w:rPr>
        <w:t>Student Research Training Project (</w:t>
      </w:r>
      <w:r w:rsidR="00E430FD" w:rsidRPr="004739CA">
        <w:rPr>
          <w:rFonts w:ascii="Open Sans Semibold" w:hAnsi="Open Sans Semibold" w:cs="Lucida Grande"/>
          <w:b/>
          <w:bCs/>
          <w:i/>
          <w:sz w:val="18"/>
          <w:szCs w:val="18"/>
        </w:rPr>
        <w:t>top 10 in 500</w:t>
      </w:r>
      <w:r w:rsidR="009F3AAF" w:rsidRPr="004739CA">
        <w:rPr>
          <w:rFonts w:ascii="Open Sans Light" w:hAnsi="Open Sans Light" w:cs="Lucida Grande"/>
          <w:color w:val="000000" w:themeColor="text1"/>
          <w:sz w:val="18"/>
          <w:szCs w:val="18"/>
        </w:rPr>
        <w:t xml:space="preserve">); </w:t>
      </w:r>
      <w:r w:rsidR="000E48D0" w:rsidRPr="004739CA">
        <w:rPr>
          <w:rFonts w:ascii="Open Sans Light" w:hAnsi="Open Sans Light" w:cs="Lucida Grande"/>
          <w:color w:val="000000" w:themeColor="text1"/>
          <w:sz w:val="18"/>
          <w:szCs w:val="18"/>
        </w:rPr>
        <w:t xml:space="preserve">Advanced </w:t>
      </w:r>
      <w:proofErr w:type="spellStart"/>
      <w:r w:rsidR="000E48D0" w:rsidRPr="004739CA">
        <w:rPr>
          <w:rFonts w:ascii="Open Sans Light" w:hAnsi="Open Sans Light" w:cs="Lucida Grande"/>
          <w:color w:val="000000" w:themeColor="text1"/>
          <w:sz w:val="18"/>
          <w:szCs w:val="18"/>
        </w:rPr>
        <w:t>Matlab</w:t>
      </w:r>
      <w:proofErr w:type="spellEnd"/>
      <w:r w:rsidR="000E48D0" w:rsidRPr="004739CA">
        <w:rPr>
          <w:rFonts w:ascii="Open Sans Light" w:hAnsi="Open Sans Light" w:cs="Lucida Grande"/>
          <w:color w:val="000000" w:themeColor="text1"/>
          <w:sz w:val="18"/>
          <w:szCs w:val="18"/>
        </w:rPr>
        <w:t xml:space="preserve"> Programming (</w:t>
      </w:r>
      <w:r w:rsidR="000E48D0" w:rsidRPr="004739CA">
        <w:rPr>
          <w:rFonts w:ascii="Open Sans Semibold" w:hAnsi="Open Sans Semibold" w:cs="Lucida Grande"/>
          <w:b/>
          <w:bCs/>
          <w:i/>
          <w:sz w:val="18"/>
          <w:szCs w:val="18"/>
        </w:rPr>
        <w:t>top 10 in 262</w:t>
      </w:r>
      <w:r w:rsidR="000E48D0" w:rsidRPr="004739CA">
        <w:rPr>
          <w:rFonts w:ascii="Open Sans Light" w:hAnsi="Open Sans Light" w:cs="Lucida Grande"/>
          <w:color w:val="000000" w:themeColor="text1"/>
          <w:sz w:val="18"/>
          <w:szCs w:val="18"/>
        </w:rPr>
        <w:t>); C/C++ Computer Program Design (</w:t>
      </w:r>
      <w:r w:rsidR="000E48D0" w:rsidRPr="004739CA">
        <w:rPr>
          <w:rFonts w:ascii="Open Sans Semibold" w:hAnsi="Open Sans Semibold" w:cs="Lucida Grande"/>
          <w:b/>
          <w:bCs/>
          <w:i/>
          <w:sz w:val="18"/>
          <w:szCs w:val="18"/>
        </w:rPr>
        <w:t>top 10 in 262</w:t>
      </w:r>
      <w:r w:rsidR="001759C2">
        <w:rPr>
          <w:rFonts w:ascii="Open Sans Light" w:hAnsi="Open Sans Light" w:cs="Lucida Grande"/>
          <w:color w:val="000000" w:themeColor="text1"/>
          <w:sz w:val="18"/>
          <w:szCs w:val="18"/>
        </w:rPr>
        <w:t>); Media &amp; Recognition (</w:t>
      </w:r>
      <w:r w:rsidR="00261CFB">
        <w:rPr>
          <w:rFonts w:ascii="Open Sans Light" w:hAnsi="Open Sans Light" w:cs="Lucida Grande"/>
          <w:color w:val="000000" w:themeColor="text1"/>
          <w:sz w:val="18"/>
          <w:szCs w:val="18"/>
        </w:rPr>
        <w:t xml:space="preserve">a </w:t>
      </w:r>
      <w:r w:rsidR="000E48D0" w:rsidRPr="004739CA">
        <w:rPr>
          <w:rFonts w:ascii="Open Sans Light" w:hAnsi="Open Sans Light" w:cs="Lucida Grande"/>
          <w:color w:val="000000" w:themeColor="text1"/>
          <w:sz w:val="18"/>
          <w:szCs w:val="18"/>
        </w:rPr>
        <w:t>Machine Learning</w:t>
      </w:r>
      <w:r w:rsidR="001759C2">
        <w:rPr>
          <w:rFonts w:ascii="Open Sans Light" w:hAnsi="Open Sans Light" w:cs="Lucida Grande"/>
          <w:color w:val="000000" w:themeColor="text1"/>
          <w:sz w:val="18"/>
          <w:szCs w:val="18"/>
        </w:rPr>
        <w:t xml:space="preserve"> course)</w:t>
      </w:r>
      <w:r w:rsidR="000E48D0" w:rsidRPr="004739CA">
        <w:rPr>
          <w:rFonts w:ascii="Open Sans Light" w:hAnsi="Open Sans Light" w:cs="Lucida Grande"/>
          <w:color w:val="000000" w:themeColor="text1"/>
          <w:sz w:val="18"/>
          <w:szCs w:val="18"/>
        </w:rPr>
        <w:t xml:space="preserve"> (</w:t>
      </w:r>
      <w:r w:rsidR="000E48D0" w:rsidRPr="004739CA">
        <w:rPr>
          <w:rFonts w:ascii="Open Sans Semibold" w:hAnsi="Open Sans Semibold" w:cs="Lucida Grande"/>
          <w:b/>
          <w:bCs/>
          <w:i/>
          <w:sz w:val="18"/>
          <w:szCs w:val="18"/>
        </w:rPr>
        <w:t>top 10 in 233</w:t>
      </w:r>
      <w:r w:rsidR="000E48D0" w:rsidRPr="004739CA">
        <w:rPr>
          <w:rFonts w:ascii="Open Sans Light" w:hAnsi="Open Sans Light" w:cs="Lucida Grande"/>
          <w:color w:val="000000" w:themeColor="text1"/>
          <w:sz w:val="18"/>
          <w:szCs w:val="18"/>
        </w:rPr>
        <w:t>)</w:t>
      </w:r>
    </w:p>
    <w:p w14:paraId="6471463B" w14:textId="39407EBB" w:rsidR="002B4654" w:rsidRPr="004739CA" w:rsidRDefault="005902B9" w:rsidP="00CB0858">
      <w:p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Lucida Grande"/>
          <w:i/>
          <w:iCs/>
          <w:sz w:val="18"/>
          <w:szCs w:val="20"/>
        </w:rPr>
      </w:pPr>
      <w:r w:rsidRPr="004739CA">
        <w:rPr>
          <w:rFonts w:ascii="Open Sans" w:hAnsi="Open Sans" w:cs="Lucida Grande"/>
          <w:b/>
          <w:bCs/>
          <w:sz w:val="18"/>
          <w:szCs w:val="20"/>
        </w:rPr>
        <w:t>University of Pennsy</w:t>
      </w:r>
      <w:r w:rsidR="00E717A2" w:rsidRPr="004739CA">
        <w:rPr>
          <w:rFonts w:ascii="Open Sans" w:hAnsi="Open Sans" w:cs="Lucida Grande"/>
          <w:b/>
          <w:bCs/>
          <w:sz w:val="18"/>
          <w:szCs w:val="20"/>
        </w:rPr>
        <w:t>l</w:t>
      </w:r>
      <w:r w:rsidRPr="004739CA">
        <w:rPr>
          <w:rFonts w:ascii="Open Sans" w:hAnsi="Open Sans" w:cs="Lucida Grande"/>
          <w:b/>
          <w:bCs/>
          <w:sz w:val="18"/>
          <w:szCs w:val="20"/>
        </w:rPr>
        <w:t>vania</w:t>
      </w:r>
      <w:r w:rsidR="002B4654" w:rsidRPr="004739CA">
        <w:rPr>
          <w:rFonts w:ascii="Open Sans Light" w:hAnsi="Open Sans Light" w:cs="Lucida Grande"/>
          <w:sz w:val="18"/>
          <w:szCs w:val="20"/>
        </w:rPr>
        <w:tab/>
      </w:r>
      <w:r w:rsidRPr="004739CA">
        <w:rPr>
          <w:rFonts w:ascii="Open Sans" w:hAnsi="Open Sans" w:cs="Lucida Grande"/>
          <w:i/>
          <w:iCs/>
          <w:sz w:val="18"/>
          <w:szCs w:val="20"/>
        </w:rPr>
        <w:t>Philadelphia, PA</w:t>
      </w:r>
    </w:p>
    <w:p w14:paraId="68A029FC" w14:textId="70D692BF" w:rsidR="002B4654" w:rsidRPr="004739CA" w:rsidRDefault="005902B9" w:rsidP="00CB0858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Lucida Grande"/>
          <w:sz w:val="18"/>
          <w:szCs w:val="20"/>
        </w:rPr>
      </w:pPr>
      <w:r w:rsidRPr="004739CA">
        <w:rPr>
          <w:rFonts w:ascii="Open Sans Light" w:hAnsi="Open Sans Light" w:cs="Lucida Grande"/>
          <w:sz w:val="18"/>
          <w:szCs w:val="20"/>
        </w:rPr>
        <w:t>GRASP Laborat</w:t>
      </w:r>
      <w:r w:rsidR="00383B76" w:rsidRPr="004739CA">
        <w:rPr>
          <w:rFonts w:ascii="Open Sans Light" w:hAnsi="Open Sans Light" w:cs="Lucida Grande"/>
          <w:sz w:val="18"/>
          <w:szCs w:val="20"/>
        </w:rPr>
        <w:t>o</w:t>
      </w:r>
      <w:r w:rsidRPr="004739CA">
        <w:rPr>
          <w:rFonts w:ascii="Open Sans Light" w:hAnsi="Open Sans Light" w:cs="Lucida Grande"/>
          <w:sz w:val="18"/>
          <w:szCs w:val="20"/>
        </w:rPr>
        <w:t xml:space="preserve">ry, Department of </w:t>
      </w:r>
      <w:r w:rsidRPr="004739CA">
        <w:rPr>
          <w:rFonts w:ascii="Open Sans Semibold" w:hAnsi="Open Sans Semibold" w:cs="Lucida Grande"/>
          <w:b/>
          <w:bCs/>
          <w:sz w:val="18"/>
          <w:szCs w:val="20"/>
        </w:rPr>
        <w:t>Computer and Information Science</w:t>
      </w:r>
      <w:r w:rsidR="001F2348" w:rsidRPr="004739CA">
        <w:rPr>
          <w:rFonts w:ascii="Open Sans Semibold" w:hAnsi="Open Sans Semibold" w:cs="Lucida Grande"/>
          <w:b/>
          <w:bCs/>
          <w:sz w:val="18"/>
          <w:szCs w:val="20"/>
        </w:rPr>
        <w:t>s</w:t>
      </w:r>
      <w:r w:rsidR="002B4654" w:rsidRPr="004739CA">
        <w:rPr>
          <w:rFonts w:ascii="Open Sans Light" w:hAnsi="Open Sans Light" w:cs="Lucida Grande"/>
          <w:sz w:val="18"/>
          <w:szCs w:val="20"/>
        </w:rPr>
        <w:tab/>
      </w:r>
      <w:r w:rsidRPr="004739CA">
        <w:rPr>
          <w:rFonts w:ascii="Open Sans Light" w:hAnsi="Open Sans Light" w:cs="Lucida Grande"/>
          <w:sz w:val="18"/>
          <w:szCs w:val="20"/>
        </w:rPr>
        <w:t xml:space="preserve">Summer </w:t>
      </w:r>
      <w:r w:rsidR="002B4654" w:rsidRPr="004739CA">
        <w:rPr>
          <w:rFonts w:ascii="Open Sans Light" w:hAnsi="Open Sans Light" w:cs="Lucida Grande"/>
          <w:sz w:val="18"/>
          <w:szCs w:val="20"/>
        </w:rPr>
        <w:t>20</w:t>
      </w:r>
      <w:r w:rsidRPr="004739CA">
        <w:rPr>
          <w:rFonts w:ascii="Open Sans Light" w:hAnsi="Open Sans Light" w:cs="Lucida Grande"/>
          <w:sz w:val="18"/>
          <w:szCs w:val="20"/>
        </w:rPr>
        <w:t>17</w:t>
      </w:r>
    </w:p>
    <w:p w14:paraId="4151AD08" w14:textId="70E51ABE" w:rsidR="00827698" w:rsidRPr="004739CA" w:rsidRDefault="005902B9" w:rsidP="00CB0858">
      <w:pPr>
        <w:numPr>
          <w:ilvl w:val="0"/>
          <w:numId w:val="2"/>
        </w:numPr>
        <w:spacing w:after="10" w:line="240" w:lineRule="exact"/>
        <w:ind w:rightChars="-16" w:right="-34" w:hanging="357"/>
        <w:rPr>
          <w:rFonts w:ascii="Open Sans" w:hAnsi="Open Sans" w:cs="Lucida Grande"/>
          <w:b/>
          <w:bCs/>
          <w:color w:val="000000" w:themeColor="text1"/>
          <w:sz w:val="18"/>
          <w:szCs w:val="20"/>
        </w:rPr>
      </w:pPr>
      <w:r w:rsidRPr="004739CA">
        <w:rPr>
          <w:rFonts w:ascii="Open Sans Light" w:hAnsi="Open Sans Light" w:cs="Lucida Grande"/>
          <w:sz w:val="18"/>
          <w:szCs w:val="20"/>
        </w:rPr>
        <w:t>Undergraduate Visiting Research Assi</w:t>
      </w:r>
      <w:r w:rsidR="00FC3E45" w:rsidRPr="004739CA">
        <w:rPr>
          <w:rFonts w:ascii="Open Sans Light" w:hAnsi="Open Sans Light" w:cs="Lucida Grande"/>
          <w:sz w:val="18"/>
          <w:szCs w:val="20"/>
        </w:rPr>
        <w:t>s</w:t>
      </w:r>
      <w:r w:rsidRPr="004739CA">
        <w:rPr>
          <w:rFonts w:ascii="Open Sans Light" w:hAnsi="Open Sans Light" w:cs="Lucida Grande"/>
          <w:sz w:val="18"/>
          <w:szCs w:val="20"/>
        </w:rPr>
        <w:t>tant</w:t>
      </w:r>
      <w:r w:rsidR="001F2348" w:rsidRPr="004739CA">
        <w:rPr>
          <w:rFonts w:ascii="Open Sans Light" w:hAnsi="Open Sans Light" w:cs="Lucida Grande"/>
          <w:sz w:val="18"/>
          <w:szCs w:val="20"/>
        </w:rPr>
        <w:t xml:space="preserve"> </w:t>
      </w:r>
      <w:r w:rsidR="00CC37B0">
        <w:rPr>
          <w:rFonts w:ascii="Open Sans Light" w:hAnsi="Open Sans Light" w:cs="Lucida Grande" w:hint="eastAsia"/>
          <w:sz w:val="18"/>
          <w:szCs w:val="20"/>
        </w:rPr>
        <w:t>with</w:t>
      </w:r>
      <w:r w:rsidR="00CC37B0" w:rsidRPr="004739CA">
        <w:rPr>
          <w:rFonts w:ascii="Open Sans Light" w:hAnsi="Open Sans Light" w:cs="Lucida Grande"/>
          <w:sz w:val="18"/>
          <w:szCs w:val="20"/>
        </w:rPr>
        <w:t xml:space="preserve"> </w:t>
      </w:r>
      <w:r w:rsidRPr="004739CA">
        <w:rPr>
          <w:rFonts w:ascii="Open Sans" w:hAnsi="Open Sans" w:cs="Lucida Grande"/>
          <w:i/>
          <w:iCs/>
          <w:sz w:val="18"/>
          <w:szCs w:val="20"/>
        </w:rPr>
        <w:t xml:space="preserve">Prof. </w:t>
      </w:r>
      <w:proofErr w:type="spellStart"/>
      <w:r w:rsidRPr="004739CA">
        <w:rPr>
          <w:rFonts w:ascii="Open Sans" w:hAnsi="Open Sans" w:cs="Lucida Grande"/>
          <w:i/>
          <w:iCs/>
          <w:sz w:val="18"/>
          <w:szCs w:val="20"/>
        </w:rPr>
        <w:t>Jianbo</w:t>
      </w:r>
      <w:proofErr w:type="spellEnd"/>
      <w:r w:rsidRPr="004739CA">
        <w:rPr>
          <w:rFonts w:ascii="Open Sans" w:hAnsi="Open Sans" w:cs="Lucida Grande"/>
          <w:i/>
          <w:iCs/>
          <w:sz w:val="18"/>
          <w:szCs w:val="20"/>
        </w:rPr>
        <w:t xml:space="preserve"> Shi</w:t>
      </w:r>
    </w:p>
    <w:p w14:paraId="570BEB5B" w14:textId="30D0D840" w:rsidR="00B73F36" w:rsidRPr="004739CA" w:rsidRDefault="00527A54" w:rsidP="00CB0858">
      <w:pPr>
        <w:numPr>
          <w:ilvl w:val="0"/>
          <w:numId w:val="2"/>
        </w:numPr>
        <w:spacing w:after="10" w:line="240" w:lineRule="exact"/>
        <w:ind w:rightChars="-16" w:right="-34" w:hanging="357"/>
        <w:rPr>
          <w:rFonts w:ascii="Open Sans" w:hAnsi="Open Sans" w:cs="Lucida Grande"/>
          <w:b/>
          <w:bCs/>
          <w:color w:val="000000" w:themeColor="text1"/>
          <w:sz w:val="18"/>
          <w:szCs w:val="20"/>
        </w:rPr>
      </w:pPr>
      <w:r w:rsidRPr="004739CA">
        <w:rPr>
          <w:rFonts w:ascii="Open Sans Light" w:hAnsi="Open Sans Light" w:cs="Lucida Grande" w:hint="eastAsia"/>
          <w:sz w:val="18"/>
          <w:szCs w:val="18"/>
        </w:rPr>
        <w:t>Pe</w:t>
      </w:r>
      <w:r w:rsidRPr="004739CA">
        <w:rPr>
          <w:rFonts w:ascii="Open Sans Light" w:hAnsi="Open Sans Light" w:cs="Lucida Grande"/>
          <w:sz w:val="18"/>
          <w:szCs w:val="18"/>
        </w:rPr>
        <w:t xml:space="preserve">rson of the Year </w:t>
      </w:r>
      <w:r w:rsidRPr="004739CA">
        <w:rPr>
          <w:rFonts w:ascii="Open Sans Light" w:hAnsi="Open Sans Light" w:cs="Lucida Grande" w:hint="eastAsia"/>
          <w:sz w:val="18"/>
          <w:szCs w:val="18"/>
        </w:rPr>
        <w:t>a</w:t>
      </w:r>
      <w:r w:rsidRPr="004739CA">
        <w:rPr>
          <w:rFonts w:ascii="Open Sans Light" w:hAnsi="Open Sans Light" w:cs="Lucida Grande"/>
          <w:sz w:val="18"/>
          <w:szCs w:val="18"/>
        </w:rPr>
        <w:t>ward (</w:t>
      </w:r>
      <w:r w:rsidRPr="004739CA">
        <w:rPr>
          <w:rFonts w:ascii="Open Sans Semibold" w:hAnsi="Open Sans Semibold" w:cs="Lucida Grande"/>
          <w:b/>
          <w:bCs/>
          <w:i/>
          <w:sz w:val="18"/>
          <w:szCs w:val="18"/>
        </w:rPr>
        <w:t xml:space="preserve">top 20 </w:t>
      </w:r>
      <w:r w:rsidR="00FB2155">
        <w:rPr>
          <w:rFonts w:ascii="Open Sans Semibold" w:hAnsi="Open Sans Semibold" w:cs="Lucida Grande"/>
          <w:b/>
          <w:bCs/>
          <w:i/>
          <w:sz w:val="18"/>
          <w:szCs w:val="18"/>
        </w:rPr>
        <w:t>in</w:t>
      </w:r>
      <w:r w:rsidR="00CC37B0">
        <w:rPr>
          <w:rStyle w:val="a4"/>
        </w:rPr>
        <w:commentReference w:id="3"/>
      </w:r>
      <w:r w:rsidRPr="004739CA">
        <w:rPr>
          <w:rFonts w:ascii="Open Sans Semibold" w:hAnsi="Open Sans Semibold" w:cs="Lucida Grande"/>
          <w:b/>
          <w:bCs/>
          <w:i/>
          <w:sz w:val="18"/>
          <w:szCs w:val="18"/>
        </w:rPr>
        <w:t xml:space="preserve"> 3300 students</w:t>
      </w:r>
      <w:r w:rsidRPr="004739CA">
        <w:rPr>
          <w:rFonts w:ascii="Open Sans Light" w:hAnsi="Open Sans Light" w:cs="Lucida Grande"/>
          <w:sz w:val="18"/>
          <w:szCs w:val="18"/>
        </w:rPr>
        <w:t>)</w:t>
      </w:r>
    </w:p>
    <w:p w14:paraId="25B1E6A1" w14:textId="77777777" w:rsidR="005A15E8" w:rsidRPr="004739CA" w:rsidRDefault="005A15E8" w:rsidP="005678CC">
      <w:pPr>
        <w:spacing w:after="10" w:line="240" w:lineRule="exact"/>
        <w:ind w:rightChars="-16" w:right="-34"/>
        <w:rPr>
          <w:rFonts w:ascii="Open Sans" w:hAnsi="Open Sans" w:cs="Lucida Grande"/>
          <w:b/>
          <w:bCs/>
          <w:color w:val="000000" w:themeColor="text1"/>
          <w:sz w:val="18"/>
          <w:szCs w:val="20"/>
        </w:rPr>
      </w:pPr>
    </w:p>
    <w:p w14:paraId="5C7B3371" w14:textId="433E3C92" w:rsidR="00B73F36" w:rsidRPr="00CB0858" w:rsidRDefault="00B73F36" w:rsidP="00CB0858">
      <w:pPr>
        <w:pBdr>
          <w:bottom w:val="single" w:sz="6" w:space="1" w:color="auto"/>
        </w:pBdr>
        <w:spacing w:after="10" w:line="240" w:lineRule="exact"/>
        <w:ind w:rightChars="-16" w:right="-34"/>
        <w:outlineLvl w:val="0"/>
        <w:rPr>
          <w:rFonts w:ascii="Open Sans Extrabold" w:hAnsi="Open Sans Extrabold" w:cs="Lucida Grande"/>
          <w:b/>
          <w:bCs/>
          <w:smallCaps/>
          <w:color w:val="C61B2B"/>
          <w:sz w:val="22"/>
          <w:szCs w:val="20"/>
        </w:rPr>
      </w:pPr>
      <w:r w:rsidRPr="004739CA">
        <w:rPr>
          <w:rFonts w:ascii="Open Sans Extrabold" w:hAnsi="Open Sans Extrabold" w:cs="Lucida Grande"/>
          <w:b/>
          <w:bCs/>
          <w:smallCaps/>
          <w:color w:val="C61B2B"/>
          <w:sz w:val="22"/>
          <w:szCs w:val="20"/>
        </w:rPr>
        <w:t>Publications</w:t>
      </w:r>
    </w:p>
    <w:p w14:paraId="7D71507C" w14:textId="77777777" w:rsidR="00B73F36" w:rsidRPr="004739CA" w:rsidRDefault="00B73F36" w:rsidP="00CB0858">
      <w:pPr>
        <w:numPr>
          <w:ilvl w:val="0"/>
          <w:numId w:val="5"/>
        </w:numPr>
        <w:spacing w:after="10" w:line="240" w:lineRule="exact"/>
        <w:ind w:left="432" w:rightChars="-16" w:right="-34"/>
        <w:rPr>
          <w:rFonts w:ascii="Open Sans Light" w:hAnsi="Open Sans Light" w:cs="Lucida Grande"/>
          <w:sz w:val="18"/>
          <w:szCs w:val="20"/>
        </w:rPr>
      </w:pPr>
      <w:proofErr w:type="spellStart"/>
      <w:r w:rsidRPr="004739CA">
        <w:rPr>
          <w:rFonts w:ascii="Open Sans" w:hAnsi="Open Sans" w:cs="Lucida Grande"/>
          <w:b/>
          <w:bCs/>
          <w:color w:val="000000" w:themeColor="text1"/>
          <w:sz w:val="18"/>
          <w:szCs w:val="20"/>
        </w:rPr>
        <w:t>Yuwei</w:t>
      </w:r>
      <w:proofErr w:type="spellEnd"/>
      <w:r w:rsidRPr="004739CA">
        <w:rPr>
          <w:rFonts w:ascii="Open Sans" w:hAnsi="Open Sans" w:cs="Lucida Grande"/>
          <w:b/>
          <w:bCs/>
          <w:color w:val="000000" w:themeColor="text1"/>
          <w:sz w:val="18"/>
          <w:szCs w:val="20"/>
        </w:rPr>
        <w:t xml:space="preserve"> </w:t>
      </w:r>
      <w:proofErr w:type="spellStart"/>
      <w:r w:rsidRPr="004739CA">
        <w:rPr>
          <w:rFonts w:ascii="Open Sans" w:hAnsi="Open Sans" w:cs="Lucida Grande"/>
          <w:b/>
          <w:bCs/>
          <w:color w:val="000000" w:themeColor="text1"/>
          <w:sz w:val="18"/>
          <w:szCs w:val="20"/>
        </w:rPr>
        <w:t>Qiu</w:t>
      </w:r>
      <w:proofErr w:type="spellEnd"/>
      <w:r w:rsidRPr="004739CA">
        <w:rPr>
          <w:rFonts w:ascii="Open Sans Light" w:hAnsi="Open Sans Light" w:cs="Lucida Grande"/>
          <w:sz w:val="18"/>
          <w:szCs w:val="20"/>
        </w:rPr>
        <w:t xml:space="preserve">, </w:t>
      </w:r>
      <w:proofErr w:type="spellStart"/>
      <w:r w:rsidRPr="004739CA">
        <w:rPr>
          <w:rFonts w:ascii="Open Sans Light" w:hAnsi="Open Sans Light" w:cs="Lucida Grande"/>
          <w:sz w:val="18"/>
          <w:szCs w:val="20"/>
        </w:rPr>
        <w:t>Huimin</w:t>
      </w:r>
      <w:proofErr w:type="spellEnd"/>
      <w:r w:rsidRPr="004739CA">
        <w:rPr>
          <w:rFonts w:ascii="Open Sans Light" w:hAnsi="Open Sans Light" w:cs="Lucida Grande"/>
          <w:sz w:val="18"/>
          <w:szCs w:val="20"/>
        </w:rPr>
        <w:t xml:space="preserve"> Ma, and Lei Gao.</w:t>
      </w:r>
    </w:p>
    <w:p w14:paraId="7F29AE76" w14:textId="412B872F" w:rsidR="00B73F36" w:rsidRPr="004739CA" w:rsidRDefault="00B73F36" w:rsidP="00CB0858">
      <w:pPr>
        <w:spacing w:after="10" w:line="240" w:lineRule="exact"/>
        <w:ind w:left="432" w:rightChars="-16" w:right="-34"/>
        <w:rPr>
          <w:rFonts w:ascii="Open Sans" w:hAnsi="Open Sans" w:cs="Lucida Grande"/>
          <w:b/>
          <w:bCs/>
          <w:sz w:val="18"/>
          <w:szCs w:val="20"/>
        </w:rPr>
      </w:pPr>
      <w:r w:rsidRPr="004739CA">
        <w:rPr>
          <w:rFonts w:ascii="Open Sans" w:hAnsi="Open Sans" w:cs="Lucida Grande"/>
          <w:b/>
          <w:bCs/>
          <w:sz w:val="18"/>
          <w:szCs w:val="20"/>
        </w:rPr>
        <w:t>“Hardness Prediction for Object Detection Inspired by Human Vision”</w:t>
      </w:r>
    </w:p>
    <w:p w14:paraId="7D16EA29" w14:textId="77777777" w:rsidR="00B73F36" w:rsidRPr="004739CA" w:rsidRDefault="00B73F36" w:rsidP="00CB0858">
      <w:pPr>
        <w:spacing w:after="40" w:line="240" w:lineRule="exact"/>
        <w:ind w:left="432" w:rightChars="-16" w:right="-34"/>
        <w:rPr>
          <w:rFonts w:ascii="Open Sans Light" w:hAnsi="Open Sans Light" w:cs="Lucida Grande"/>
          <w:sz w:val="18"/>
          <w:szCs w:val="20"/>
        </w:rPr>
      </w:pPr>
      <w:r w:rsidRPr="004739CA">
        <w:rPr>
          <w:rFonts w:ascii="Open Sans" w:hAnsi="Open Sans" w:cs="Lucida Grande"/>
          <w:i/>
          <w:iCs/>
          <w:sz w:val="18"/>
          <w:szCs w:val="20"/>
        </w:rPr>
        <w:t>9</w:t>
      </w:r>
      <w:r w:rsidRPr="004739CA">
        <w:rPr>
          <w:rFonts w:ascii="Open Sans" w:hAnsi="Open Sans" w:cs="Lucida Grande"/>
          <w:i/>
          <w:iCs/>
          <w:sz w:val="18"/>
          <w:szCs w:val="20"/>
          <w:vertAlign w:val="superscript"/>
        </w:rPr>
        <w:t>th</w:t>
      </w:r>
      <w:r w:rsidRPr="004739CA">
        <w:rPr>
          <w:rFonts w:ascii="Open Sans" w:hAnsi="Open Sans" w:cs="Lucida Grande"/>
          <w:i/>
          <w:iCs/>
          <w:sz w:val="18"/>
          <w:szCs w:val="20"/>
        </w:rPr>
        <w:t xml:space="preserve"> International Conference of Image Graphics (ICIG 2017)</w:t>
      </w:r>
      <w:r w:rsidRPr="004739CA">
        <w:rPr>
          <w:rFonts w:ascii="Open Sans Light" w:hAnsi="Open Sans Light" w:cs="Lucida Grande"/>
          <w:sz w:val="18"/>
          <w:szCs w:val="20"/>
        </w:rPr>
        <w:t xml:space="preserve">. Accepted as </w:t>
      </w:r>
      <w:r w:rsidRPr="004739CA">
        <w:rPr>
          <w:rFonts w:ascii="Open Sans" w:hAnsi="Open Sans" w:cs="Lucida Grande"/>
          <w:b/>
          <w:bCs/>
          <w:sz w:val="18"/>
          <w:szCs w:val="20"/>
        </w:rPr>
        <w:t>oral presentation</w:t>
      </w:r>
      <w:r w:rsidRPr="004739CA">
        <w:rPr>
          <w:rFonts w:ascii="Open Sans Light" w:hAnsi="Open Sans Light" w:cs="Lucida Grande"/>
          <w:sz w:val="18"/>
          <w:szCs w:val="20"/>
        </w:rPr>
        <w:t xml:space="preserve"> (~18%).</w:t>
      </w:r>
    </w:p>
    <w:p w14:paraId="73222C7D" w14:textId="77777777" w:rsidR="00B73F36" w:rsidRPr="004739CA" w:rsidRDefault="00B73F36" w:rsidP="00CB0858">
      <w:pPr>
        <w:numPr>
          <w:ilvl w:val="0"/>
          <w:numId w:val="5"/>
        </w:numPr>
        <w:spacing w:after="10" w:line="240" w:lineRule="exact"/>
        <w:ind w:left="432" w:rightChars="-16" w:right="-34"/>
        <w:rPr>
          <w:rFonts w:ascii="Open Sans Light" w:hAnsi="Open Sans Light" w:cs="Lucida Grande"/>
          <w:sz w:val="18"/>
          <w:szCs w:val="20"/>
        </w:rPr>
      </w:pPr>
      <w:r w:rsidRPr="004739CA">
        <w:rPr>
          <w:rFonts w:ascii="Open Sans Light" w:hAnsi="Open Sans Light" w:cs="Lucida Grande"/>
          <w:sz w:val="18"/>
          <w:szCs w:val="20"/>
        </w:rPr>
        <w:t xml:space="preserve">Lei Gao, </w:t>
      </w:r>
      <w:proofErr w:type="spellStart"/>
      <w:r w:rsidRPr="004739CA">
        <w:rPr>
          <w:rFonts w:ascii="Open Sans Light" w:hAnsi="Open Sans Light" w:cs="Lucida Grande"/>
          <w:sz w:val="18"/>
          <w:szCs w:val="20"/>
        </w:rPr>
        <w:t>Huimin</w:t>
      </w:r>
      <w:proofErr w:type="spellEnd"/>
      <w:r w:rsidRPr="004739CA">
        <w:rPr>
          <w:rFonts w:ascii="Open Sans Light" w:hAnsi="Open Sans Light" w:cs="Lucida Grande"/>
          <w:sz w:val="18"/>
          <w:szCs w:val="20"/>
        </w:rPr>
        <w:t xml:space="preserve"> Ma, </w:t>
      </w:r>
      <w:proofErr w:type="spellStart"/>
      <w:r w:rsidRPr="004739CA">
        <w:rPr>
          <w:rFonts w:ascii="Open Sans Light" w:hAnsi="Open Sans Light" w:cs="Lucida Grande"/>
          <w:sz w:val="18"/>
          <w:szCs w:val="20"/>
        </w:rPr>
        <w:t>Chenhao</w:t>
      </w:r>
      <w:proofErr w:type="spellEnd"/>
      <w:r w:rsidRPr="004739CA">
        <w:rPr>
          <w:rFonts w:ascii="Open Sans Light" w:hAnsi="Open Sans Light" w:cs="Lucida Grande"/>
          <w:sz w:val="18"/>
          <w:szCs w:val="20"/>
        </w:rPr>
        <w:t xml:space="preserve"> Liu, and </w:t>
      </w:r>
      <w:proofErr w:type="spellStart"/>
      <w:r w:rsidRPr="004739CA">
        <w:rPr>
          <w:rFonts w:ascii="Open Sans" w:hAnsi="Open Sans" w:cs="Lucida Grande"/>
          <w:b/>
          <w:bCs/>
          <w:sz w:val="18"/>
          <w:szCs w:val="20"/>
        </w:rPr>
        <w:t>Yuwei</w:t>
      </w:r>
      <w:proofErr w:type="spellEnd"/>
      <w:r w:rsidRPr="004739CA">
        <w:rPr>
          <w:rFonts w:ascii="Open Sans" w:hAnsi="Open Sans" w:cs="Lucida Grande"/>
          <w:b/>
          <w:bCs/>
          <w:sz w:val="18"/>
          <w:szCs w:val="20"/>
        </w:rPr>
        <w:t xml:space="preserve"> </w:t>
      </w:r>
      <w:proofErr w:type="spellStart"/>
      <w:r w:rsidRPr="004739CA">
        <w:rPr>
          <w:rFonts w:ascii="Open Sans" w:hAnsi="Open Sans" w:cs="Lucida Grande"/>
          <w:b/>
          <w:bCs/>
          <w:sz w:val="18"/>
          <w:szCs w:val="20"/>
        </w:rPr>
        <w:t>Qiu</w:t>
      </w:r>
      <w:proofErr w:type="spellEnd"/>
      <w:r w:rsidRPr="004739CA">
        <w:rPr>
          <w:rFonts w:ascii="Open Sans Light" w:hAnsi="Open Sans Light" w:cs="Lucida Grande"/>
          <w:sz w:val="18"/>
          <w:szCs w:val="20"/>
        </w:rPr>
        <w:t>.</w:t>
      </w:r>
    </w:p>
    <w:p w14:paraId="0111B286" w14:textId="77777777" w:rsidR="00B73F36" w:rsidRPr="004739CA" w:rsidRDefault="00B73F36" w:rsidP="00CB0858">
      <w:pPr>
        <w:spacing w:after="10" w:line="240" w:lineRule="exact"/>
        <w:ind w:left="432" w:rightChars="-16" w:right="-34"/>
        <w:rPr>
          <w:rFonts w:ascii="Open Sans" w:hAnsi="Open Sans" w:cs="Lucida Grande"/>
          <w:b/>
          <w:bCs/>
          <w:sz w:val="18"/>
          <w:szCs w:val="20"/>
        </w:rPr>
      </w:pPr>
      <w:r w:rsidRPr="004739CA">
        <w:rPr>
          <w:rFonts w:ascii="Open Sans" w:hAnsi="Open Sans" w:cs="Lucida Grande"/>
          <w:b/>
          <w:bCs/>
          <w:sz w:val="18"/>
          <w:szCs w:val="20"/>
        </w:rPr>
        <w:t>“A Human Visual Bionic Framework for Object Recognition”</w:t>
      </w:r>
    </w:p>
    <w:p w14:paraId="1EFA5C94" w14:textId="5AA41ACD" w:rsidR="00B73F36" w:rsidRPr="004739CA" w:rsidRDefault="00F00C74" w:rsidP="00CB0858">
      <w:pPr>
        <w:spacing w:after="10" w:line="240" w:lineRule="exact"/>
        <w:ind w:left="432" w:rightChars="-16" w:right="-34"/>
        <w:rPr>
          <w:rFonts w:ascii="Open Sans Light" w:hAnsi="Open Sans Light" w:cs="Lucida Grande"/>
          <w:sz w:val="18"/>
          <w:szCs w:val="20"/>
        </w:rPr>
      </w:pPr>
      <w:r>
        <w:rPr>
          <w:rFonts w:ascii="Open Sans Light" w:hAnsi="Open Sans Light" w:cs="Lucida Grande"/>
          <w:sz w:val="18"/>
          <w:szCs w:val="20"/>
        </w:rPr>
        <w:t>To appear</w:t>
      </w:r>
      <w:r w:rsidR="00B73F36" w:rsidRPr="004739CA">
        <w:rPr>
          <w:rFonts w:ascii="Open Sans Light" w:hAnsi="Open Sans Light" w:cs="Lucida Grande"/>
          <w:sz w:val="18"/>
          <w:szCs w:val="20"/>
        </w:rPr>
        <w:t xml:space="preserve"> in the </w:t>
      </w:r>
      <w:r w:rsidR="00B73F36" w:rsidRPr="004739CA">
        <w:rPr>
          <w:rFonts w:ascii="Open Sans" w:hAnsi="Open Sans" w:cs="Lucida Grande"/>
          <w:i/>
          <w:iCs/>
          <w:sz w:val="18"/>
          <w:szCs w:val="20"/>
        </w:rPr>
        <w:t>Journal of Image and Graphic</w:t>
      </w:r>
      <w:r w:rsidR="00B73F36" w:rsidRPr="004739CA">
        <w:rPr>
          <w:rFonts w:ascii="Open Sans Light" w:hAnsi="Open Sans Light" w:cs="Lucida Grande"/>
          <w:sz w:val="18"/>
          <w:szCs w:val="20"/>
        </w:rPr>
        <w:t>.</w:t>
      </w:r>
    </w:p>
    <w:p w14:paraId="727FE312" w14:textId="77777777" w:rsidR="00F07CA6" w:rsidRPr="004739CA" w:rsidRDefault="00F07CA6" w:rsidP="00CB0858">
      <w:pPr>
        <w:spacing w:after="10" w:line="240" w:lineRule="exact"/>
        <w:ind w:rightChars="-16" w:right="-34"/>
        <w:rPr>
          <w:rFonts w:ascii="Open Sans Semibold" w:hAnsi="Open Sans Semibold" w:cs="Lucida Grande"/>
          <w:b/>
          <w:bCs/>
          <w:sz w:val="18"/>
          <w:szCs w:val="18"/>
        </w:rPr>
      </w:pPr>
    </w:p>
    <w:p w14:paraId="79A96FC7" w14:textId="617637DD" w:rsidR="007B5AA5" w:rsidRPr="00563D22" w:rsidRDefault="00F07CA6" w:rsidP="00563D22">
      <w:pPr>
        <w:pBdr>
          <w:bottom w:val="single" w:sz="6" w:space="1" w:color="auto"/>
        </w:pBdr>
        <w:spacing w:after="10" w:line="240" w:lineRule="exact"/>
        <w:ind w:rightChars="-16" w:right="-34"/>
        <w:outlineLvl w:val="0"/>
        <w:rPr>
          <w:rFonts w:ascii="Open Sans Extrabold" w:hAnsi="Open Sans Extrabold" w:cs="Lucida Grande"/>
          <w:b/>
          <w:bCs/>
          <w:smallCaps/>
          <w:color w:val="C00000"/>
          <w:sz w:val="22"/>
          <w:szCs w:val="20"/>
        </w:rPr>
      </w:pPr>
      <w:r w:rsidRPr="004739CA">
        <w:rPr>
          <w:rFonts w:ascii="Open Sans Extrabold" w:hAnsi="Open Sans Extrabold" w:cs="Lucida Grande" w:hint="eastAsia"/>
          <w:b/>
          <w:bCs/>
          <w:smallCaps/>
          <w:color w:val="C00000"/>
          <w:sz w:val="22"/>
          <w:szCs w:val="20"/>
        </w:rPr>
        <w:t>Honors</w:t>
      </w:r>
      <w:r w:rsidRPr="004739CA">
        <w:rPr>
          <w:rFonts w:ascii="Open Sans Extrabold" w:hAnsi="Open Sans Extrabold" w:cs="Lucida Grande"/>
          <w:b/>
          <w:bCs/>
          <w:smallCaps/>
          <w:color w:val="C00000"/>
          <w:sz w:val="22"/>
          <w:szCs w:val="20"/>
        </w:rPr>
        <w:t xml:space="preserve"> And Awards</w:t>
      </w:r>
    </w:p>
    <w:p w14:paraId="63AD9C76" w14:textId="0F49FB5F" w:rsidR="005A2EA2" w:rsidRPr="005A2EA2" w:rsidRDefault="005A2EA2" w:rsidP="005A2EA2">
      <w:pPr>
        <w:pStyle w:val="af"/>
        <w:numPr>
          <w:ilvl w:val="0"/>
          <w:numId w:val="2"/>
        </w:num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Lucida Grande"/>
          <w:sz w:val="18"/>
          <w:szCs w:val="20"/>
        </w:rPr>
      </w:pPr>
      <w:r w:rsidRPr="004739CA">
        <w:rPr>
          <w:rFonts w:ascii="Open Sans Light" w:hAnsi="Open Sans Light" w:cs="Lucida Grande" w:hint="eastAsia"/>
          <w:sz w:val="18"/>
          <w:szCs w:val="18"/>
        </w:rPr>
        <w:t>Pe</w:t>
      </w:r>
      <w:r w:rsidRPr="004739CA">
        <w:rPr>
          <w:rFonts w:ascii="Open Sans Light" w:hAnsi="Open Sans Light" w:cs="Lucida Grande"/>
          <w:sz w:val="18"/>
          <w:szCs w:val="18"/>
        </w:rPr>
        <w:t>rson of the Year 2017</w:t>
      </w:r>
      <w:r>
        <w:rPr>
          <w:rFonts w:ascii="Open Sans Light" w:hAnsi="Open Sans Light" w:cs="Lucida Grande"/>
          <w:sz w:val="18"/>
          <w:szCs w:val="18"/>
        </w:rPr>
        <w:t xml:space="preserve"> Comprehensive Award </w:t>
      </w:r>
      <w:r>
        <w:rPr>
          <w:rFonts w:ascii="Open Sans Semibold" w:hAnsi="Open Sans Semibold" w:cs="Lucida Grande"/>
          <w:b/>
          <w:bCs/>
          <w:i/>
          <w:sz w:val="18"/>
          <w:szCs w:val="18"/>
        </w:rPr>
        <w:t>(t</w:t>
      </w:r>
      <w:r w:rsidRPr="004739CA">
        <w:rPr>
          <w:rFonts w:ascii="Open Sans Semibold" w:hAnsi="Open Sans Semibold" w:cs="Lucida Grande"/>
          <w:b/>
          <w:bCs/>
          <w:i/>
          <w:sz w:val="18"/>
          <w:szCs w:val="18"/>
        </w:rPr>
        <w:t xml:space="preserve">op 20 </w:t>
      </w:r>
      <w:r w:rsidR="00FB2155">
        <w:rPr>
          <w:rFonts w:ascii="Open Sans Semibold" w:hAnsi="Open Sans Semibold" w:cs="Lucida Grande"/>
          <w:b/>
          <w:bCs/>
          <w:i/>
          <w:sz w:val="18"/>
          <w:szCs w:val="18"/>
        </w:rPr>
        <w:t>in</w:t>
      </w:r>
      <w:r w:rsidRPr="004739CA">
        <w:rPr>
          <w:rFonts w:ascii="Open Sans Semibold" w:hAnsi="Open Sans Semibold" w:cs="Lucida Grande"/>
          <w:b/>
          <w:bCs/>
          <w:i/>
          <w:sz w:val="18"/>
          <w:szCs w:val="18"/>
        </w:rPr>
        <w:t xml:space="preserve"> 3300 students</w:t>
      </w:r>
      <w:r w:rsidRPr="004739CA">
        <w:rPr>
          <w:rFonts w:ascii="Open Sans Light" w:hAnsi="Open Sans Light" w:cs="Lucida Grande"/>
          <w:sz w:val="18"/>
          <w:szCs w:val="18"/>
        </w:rPr>
        <w:t>)</w:t>
      </w:r>
      <w:r w:rsidRPr="003B438B">
        <w:rPr>
          <w:rFonts w:ascii="Open Sans Light" w:hAnsi="Open Sans Light" w:cs="Lucida Grande"/>
          <w:sz w:val="18"/>
          <w:szCs w:val="20"/>
        </w:rPr>
        <w:tab/>
      </w:r>
      <w:r>
        <w:rPr>
          <w:rFonts w:ascii="Open Sans Light" w:hAnsi="Open Sans Light" w:cs="Lucida Grande"/>
          <w:sz w:val="18"/>
          <w:szCs w:val="20"/>
        </w:rPr>
        <w:t>2017</w:t>
      </w:r>
    </w:p>
    <w:p w14:paraId="36648AC6" w14:textId="243D2D13" w:rsidR="003B438B" w:rsidRDefault="003B438B" w:rsidP="003B438B">
      <w:pPr>
        <w:pStyle w:val="af"/>
        <w:numPr>
          <w:ilvl w:val="0"/>
          <w:numId w:val="2"/>
        </w:num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Lucida Grande"/>
          <w:sz w:val="18"/>
          <w:szCs w:val="20"/>
        </w:rPr>
      </w:pPr>
      <w:r w:rsidRPr="004739CA">
        <w:rPr>
          <w:rFonts w:ascii="Open Sans Light" w:hAnsi="Open Sans Light" w:cs="Lucida Grande"/>
          <w:sz w:val="18"/>
          <w:szCs w:val="18"/>
        </w:rPr>
        <w:t>Hong Qian Comprehensive Scholarship</w:t>
      </w:r>
      <w:r w:rsidRPr="001A043D">
        <w:rPr>
          <w:rFonts w:ascii="Open Sans Semibold" w:hAnsi="Open Sans Semibold" w:cs="Lucida Grande"/>
          <w:b/>
          <w:bCs/>
          <w:i/>
          <w:sz w:val="18"/>
          <w:szCs w:val="18"/>
        </w:rPr>
        <w:t xml:space="preserve"> </w:t>
      </w:r>
      <w:r>
        <w:rPr>
          <w:rFonts w:ascii="Open Sans Semibold" w:hAnsi="Open Sans Semibold" w:cs="Lucida Grande"/>
          <w:b/>
          <w:bCs/>
          <w:i/>
          <w:sz w:val="18"/>
          <w:szCs w:val="18"/>
        </w:rPr>
        <w:t>(</w:t>
      </w:r>
      <w:r w:rsidRPr="004739CA">
        <w:rPr>
          <w:rFonts w:ascii="Open Sans Semibold" w:hAnsi="Open Sans Semibold" w:cs="Lucida Grande"/>
          <w:b/>
          <w:bCs/>
          <w:i/>
          <w:sz w:val="18"/>
          <w:szCs w:val="18"/>
        </w:rPr>
        <w:t xml:space="preserve">top 15 </w:t>
      </w:r>
      <w:r w:rsidR="00FB2155">
        <w:rPr>
          <w:rFonts w:ascii="Open Sans Semibold" w:hAnsi="Open Sans Semibold" w:cs="Lucida Grande"/>
          <w:b/>
          <w:bCs/>
          <w:i/>
          <w:sz w:val="18"/>
          <w:szCs w:val="18"/>
        </w:rPr>
        <w:t>in</w:t>
      </w:r>
      <w:r w:rsidRPr="004739CA">
        <w:rPr>
          <w:rFonts w:ascii="Open Sans Semibold" w:hAnsi="Open Sans Semibold" w:cs="Lucida Grande"/>
          <w:b/>
          <w:bCs/>
          <w:i/>
          <w:sz w:val="18"/>
          <w:szCs w:val="18"/>
        </w:rPr>
        <w:t xml:space="preserve"> 262 Tsinghua students</w:t>
      </w:r>
      <w:r>
        <w:rPr>
          <w:rFonts w:ascii="Open Sans Semibold" w:hAnsi="Open Sans Semibold" w:cs="Lucida Grande"/>
          <w:b/>
          <w:bCs/>
          <w:i/>
          <w:sz w:val="18"/>
          <w:szCs w:val="18"/>
        </w:rPr>
        <w:t>)</w:t>
      </w:r>
      <w:r w:rsidRPr="003B438B">
        <w:rPr>
          <w:rFonts w:ascii="Open Sans Light" w:hAnsi="Open Sans Light" w:cs="Lucida Grande"/>
          <w:sz w:val="18"/>
          <w:szCs w:val="20"/>
        </w:rPr>
        <w:tab/>
      </w:r>
      <w:r>
        <w:rPr>
          <w:rFonts w:ascii="Open Sans Light" w:hAnsi="Open Sans Light" w:cs="Lucida Grande"/>
          <w:sz w:val="18"/>
          <w:szCs w:val="20"/>
        </w:rPr>
        <w:t>2017</w:t>
      </w:r>
    </w:p>
    <w:p w14:paraId="6D40009A" w14:textId="59F70944" w:rsidR="00DC1525" w:rsidRDefault="00DC1525" w:rsidP="003B438B">
      <w:pPr>
        <w:pStyle w:val="af"/>
        <w:numPr>
          <w:ilvl w:val="0"/>
          <w:numId w:val="2"/>
        </w:num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Lucida Grande"/>
          <w:sz w:val="18"/>
          <w:szCs w:val="20"/>
        </w:rPr>
      </w:pPr>
      <w:r w:rsidRPr="004739CA">
        <w:rPr>
          <w:rFonts w:ascii="Open Sans Semibold" w:hAnsi="Open Sans Semibold"/>
          <w:b/>
          <w:bCs/>
          <w:i/>
          <w:sz w:val="18"/>
          <w:szCs w:val="20"/>
        </w:rPr>
        <w:t>Three times</w:t>
      </w:r>
      <w:r w:rsidRPr="004739CA">
        <w:rPr>
          <w:rFonts w:ascii="Open Sans Light" w:hAnsi="Open Sans Light"/>
          <w:sz w:val="18"/>
          <w:szCs w:val="20"/>
        </w:rPr>
        <w:t xml:space="preserve"> Annual Scholarship for Outstanding </w:t>
      </w:r>
      <w:r w:rsidR="00676346">
        <w:rPr>
          <w:rFonts w:ascii="Open Sans Light" w:hAnsi="Open Sans Light"/>
          <w:sz w:val="18"/>
          <w:szCs w:val="20"/>
        </w:rPr>
        <w:t>Research</w:t>
      </w:r>
      <w:r w:rsidRPr="004739CA">
        <w:rPr>
          <w:rFonts w:ascii="Open Sans Light" w:hAnsi="Open Sans Light"/>
          <w:sz w:val="18"/>
          <w:szCs w:val="20"/>
        </w:rPr>
        <w:t xml:space="preserve">, Art and Social Performances </w:t>
      </w:r>
      <w:r>
        <w:rPr>
          <w:rFonts w:ascii="Open Sans Semibold" w:hAnsi="Open Sans Semibold"/>
          <w:b/>
          <w:bCs/>
          <w:i/>
          <w:iCs/>
          <w:sz w:val="18"/>
          <w:szCs w:val="20"/>
        </w:rPr>
        <w:t>(t</w:t>
      </w:r>
      <w:r w:rsidRPr="004739CA">
        <w:rPr>
          <w:rFonts w:ascii="Open Sans Semibold" w:hAnsi="Open Sans Semibold"/>
          <w:b/>
          <w:bCs/>
          <w:i/>
          <w:iCs/>
          <w:sz w:val="18"/>
          <w:szCs w:val="20"/>
        </w:rPr>
        <w:t xml:space="preserve">op 15 </w:t>
      </w:r>
      <w:ins w:id="4" w:author="Microsoft Office 用户" w:date="2017-11-22T21:12:00Z">
        <w:r w:rsidR="00FB2155">
          <w:rPr>
            <w:rFonts w:ascii="Open Sans Semibold" w:hAnsi="Open Sans Semibold"/>
            <w:b/>
            <w:bCs/>
            <w:i/>
            <w:iCs/>
            <w:sz w:val="18"/>
            <w:szCs w:val="20"/>
          </w:rPr>
          <w:t>in</w:t>
        </w:r>
      </w:ins>
      <w:r w:rsidRPr="004739CA">
        <w:rPr>
          <w:rFonts w:ascii="Open Sans Semibold" w:hAnsi="Open Sans Semibold"/>
          <w:b/>
          <w:bCs/>
          <w:i/>
          <w:iCs/>
          <w:sz w:val="18"/>
          <w:szCs w:val="20"/>
        </w:rPr>
        <w:t xml:space="preserve"> 26</w:t>
      </w:r>
      <w:r>
        <w:rPr>
          <w:rFonts w:ascii="Open Sans Semibold" w:hAnsi="Open Sans Semibold"/>
          <w:b/>
          <w:bCs/>
          <w:i/>
          <w:iCs/>
          <w:sz w:val="18"/>
          <w:szCs w:val="20"/>
        </w:rPr>
        <w:t>2)</w:t>
      </w:r>
      <w:r w:rsidR="003B438B" w:rsidRPr="003B438B">
        <w:rPr>
          <w:rFonts w:ascii="Open Sans Light" w:hAnsi="Open Sans Light" w:cs="Lucida Grande"/>
          <w:sz w:val="18"/>
          <w:szCs w:val="20"/>
        </w:rPr>
        <w:tab/>
      </w:r>
    </w:p>
    <w:p w14:paraId="1730A10B" w14:textId="03075D0F" w:rsidR="005F333F" w:rsidRPr="005F333F" w:rsidRDefault="005F333F" w:rsidP="005F333F">
      <w:pPr>
        <w:pStyle w:val="af"/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Lucida Grande"/>
          <w:sz w:val="18"/>
          <w:szCs w:val="20"/>
        </w:rPr>
      </w:pPr>
      <w:r w:rsidRPr="003B438B">
        <w:rPr>
          <w:rFonts w:ascii="Open Sans Light" w:hAnsi="Open Sans Light" w:cs="Lucida Grande"/>
          <w:sz w:val="18"/>
          <w:szCs w:val="20"/>
        </w:rPr>
        <w:tab/>
      </w:r>
      <w:r>
        <w:rPr>
          <w:rFonts w:ascii="Open Sans Light" w:hAnsi="Open Sans Light" w:cs="Lucida Grande"/>
          <w:sz w:val="18"/>
          <w:szCs w:val="20"/>
        </w:rPr>
        <w:t xml:space="preserve">2015 </w:t>
      </w: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–</w:t>
      </w:r>
      <w:r>
        <w:rPr>
          <w:rFonts w:ascii="Open Sans Light" w:hAnsi="Open Sans Light" w:cs="Lucida Grande"/>
          <w:sz w:val="18"/>
          <w:szCs w:val="20"/>
        </w:rPr>
        <w:t xml:space="preserve"> 2017</w:t>
      </w:r>
    </w:p>
    <w:p w14:paraId="646C0CE2" w14:textId="4A8FE151" w:rsidR="003B438B" w:rsidRPr="003B438B" w:rsidRDefault="00DC1525" w:rsidP="003B438B">
      <w:pPr>
        <w:pStyle w:val="af"/>
        <w:numPr>
          <w:ilvl w:val="0"/>
          <w:numId w:val="2"/>
        </w:num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Lucida Grande"/>
          <w:sz w:val="18"/>
          <w:szCs w:val="20"/>
        </w:rPr>
      </w:pPr>
      <w:commentRangeStart w:id="5"/>
      <w:r w:rsidRPr="004739CA">
        <w:rPr>
          <w:rFonts w:ascii="Open Sans Light" w:hAnsi="Open Sans Light"/>
          <w:sz w:val="18"/>
          <w:szCs w:val="18"/>
        </w:rPr>
        <w:t xml:space="preserve">Outstanding Research Assistant by </w:t>
      </w:r>
      <w:r w:rsidRPr="004739CA">
        <w:rPr>
          <w:rFonts w:ascii="Open Sans" w:hAnsi="Open Sans"/>
          <w:b/>
          <w:bCs/>
          <w:i/>
          <w:iCs/>
          <w:sz w:val="18"/>
          <w:szCs w:val="18"/>
        </w:rPr>
        <w:t xml:space="preserve">Stanford EE </w:t>
      </w:r>
      <w:commentRangeEnd w:id="5"/>
      <w:r w:rsidR="00C64B25">
        <w:rPr>
          <w:rStyle w:val="a4"/>
        </w:rPr>
        <w:commentReference w:id="5"/>
      </w:r>
      <w:r>
        <w:rPr>
          <w:rFonts w:ascii="Open Sans" w:hAnsi="Open Sans"/>
          <w:b/>
          <w:bCs/>
          <w:i/>
          <w:iCs/>
          <w:sz w:val="18"/>
          <w:szCs w:val="18"/>
        </w:rPr>
        <w:t>(t</w:t>
      </w:r>
      <w:r w:rsidRPr="004739CA">
        <w:rPr>
          <w:rFonts w:ascii="Open Sans Semibold" w:hAnsi="Open Sans Semibold" w:cs="Lucida Grande"/>
          <w:b/>
          <w:bCs/>
          <w:i/>
          <w:sz w:val="18"/>
          <w:szCs w:val="18"/>
        </w:rPr>
        <w:t xml:space="preserve">op 4 </w:t>
      </w:r>
      <w:r w:rsidR="00FB2155">
        <w:rPr>
          <w:rFonts w:ascii="Open Sans Semibold" w:hAnsi="Open Sans Semibold" w:cs="Lucida Grande"/>
          <w:b/>
          <w:bCs/>
          <w:i/>
          <w:sz w:val="18"/>
          <w:szCs w:val="18"/>
        </w:rPr>
        <w:t>in</w:t>
      </w:r>
      <w:r w:rsidRPr="004739CA">
        <w:rPr>
          <w:rFonts w:ascii="Open Sans Semibold" w:hAnsi="Open Sans Semibold" w:cs="Lucida Grande"/>
          <w:b/>
          <w:bCs/>
          <w:i/>
          <w:sz w:val="18"/>
          <w:szCs w:val="18"/>
        </w:rPr>
        <w:t xml:space="preserve"> 146 international student</w:t>
      </w:r>
      <w:r>
        <w:rPr>
          <w:rFonts w:ascii="Open Sans Semibold" w:hAnsi="Open Sans Semibold" w:cs="Lucida Grande"/>
          <w:b/>
          <w:bCs/>
          <w:i/>
          <w:sz w:val="18"/>
          <w:szCs w:val="18"/>
        </w:rPr>
        <w:t>s)</w:t>
      </w:r>
      <w:r w:rsidR="003B438B" w:rsidRPr="003B438B">
        <w:rPr>
          <w:rFonts w:ascii="Open Sans Light" w:hAnsi="Open Sans Light" w:cs="Lucida Grande"/>
          <w:sz w:val="18"/>
          <w:szCs w:val="20"/>
        </w:rPr>
        <w:tab/>
      </w:r>
      <w:r>
        <w:rPr>
          <w:rFonts w:ascii="Open Sans Light" w:hAnsi="Open Sans Light" w:cs="Lucida Grande"/>
          <w:sz w:val="18"/>
          <w:szCs w:val="20"/>
        </w:rPr>
        <w:t>2015</w:t>
      </w:r>
    </w:p>
    <w:p w14:paraId="3FC7640E" w14:textId="0CC3C1E9" w:rsidR="005F333F" w:rsidRPr="005F333F" w:rsidRDefault="00613092" w:rsidP="003B438B">
      <w:pPr>
        <w:pStyle w:val="af"/>
        <w:numPr>
          <w:ilvl w:val="0"/>
          <w:numId w:val="2"/>
        </w:num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Lucida Grande"/>
          <w:sz w:val="18"/>
          <w:szCs w:val="20"/>
        </w:rPr>
      </w:pPr>
      <w:r w:rsidRPr="004739CA">
        <w:rPr>
          <w:rFonts w:ascii="Open Sans Light" w:hAnsi="Open Sans Light" w:cs="Lucida Grande"/>
          <w:sz w:val="18"/>
          <w:szCs w:val="18"/>
        </w:rPr>
        <w:t>Outstanding Team Captain</w:t>
      </w:r>
      <w:r>
        <w:rPr>
          <w:rFonts w:ascii="Open Sans Light" w:hAnsi="Open Sans Light" w:cs="Lucida Grande"/>
          <w:sz w:val="18"/>
          <w:szCs w:val="18"/>
        </w:rPr>
        <w:t xml:space="preserve"> </w:t>
      </w:r>
      <w:r>
        <w:rPr>
          <w:rFonts w:ascii="Open Sans Semibold" w:hAnsi="Open Sans Semibold" w:cs="Lucida Grande"/>
          <w:b/>
          <w:bCs/>
          <w:i/>
          <w:sz w:val="18"/>
          <w:szCs w:val="18"/>
        </w:rPr>
        <w:t>(to</w:t>
      </w:r>
      <w:r w:rsidRPr="004739CA">
        <w:rPr>
          <w:rFonts w:ascii="Open Sans Semibold" w:hAnsi="Open Sans Semibold" w:cs="Lucida Grande"/>
          <w:b/>
          <w:bCs/>
          <w:i/>
          <w:sz w:val="18"/>
          <w:szCs w:val="18"/>
        </w:rPr>
        <w:t xml:space="preserve">p 1 </w:t>
      </w:r>
      <w:r w:rsidR="00FB2155">
        <w:rPr>
          <w:rFonts w:ascii="Open Sans Semibold" w:hAnsi="Open Sans Semibold" w:cs="Lucida Grande"/>
          <w:b/>
          <w:bCs/>
          <w:i/>
          <w:sz w:val="18"/>
          <w:szCs w:val="18"/>
        </w:rPr>
        <w:t>in</w:t>
      </w:r>
      <w:r w:rsidRPr="004739CA">
        <w:rPr>
          <w:rFonts w:ascii="Open Sans Semibold" w:hAnsi="Open Sans Semibold" w:cs="Lucida Grande"/>
          <w:b/>
          <w:bCs/>
          <w:i/>
          <w:sz w:val="18"/>
          <w:szCs w:val="18"/>
        </w:rPr>
        <w:t xml:space="preserve"> 1200</w:t>
      </w:r>
      <w:r>
        <w:rPr>
          <w:rFonts w:ascii="Open Sans Semibold" w:hAnsi="Open Sans Semibold" w:cs="Lucida Grande"/>
          <w:b/>
          <w:bCs/>
          <w:i/>
          <w:sz w:val="18"/>
          <w:szCs w:val="18"/>
        </w:rPr>
        <w:t>+</w:t>
      </w:r>
      <w:r w:rsidRPr="004739CA">
        <w:rPr>
          <w:rFonts w:ascii="Open Sans Semibold" w:hAnsi="Open Sans Semibold" w:cs="Lucida Grande"/>
          <w:b/>
          <w:bCs/>
          <w:i/>
          <w:sz w:val="18"/>
          <w:szCs w:val="18"/>
        </w:rPr>
        <w:t xml:space="preserve"> international student</w:t>
      </w:r>
      <w:r>
        <w:rPr>
          <w:rFonts w:ascii="Open Sans Semibold" w:hAnsi="Open Sans Semibold" w:cs="Lucida Grande"/>
          <w:b/>
          <w:bCs/>
          <w:i/>
          <w:sz w:val="18"/>
          <w:szCs w:val="18"/>
        </w:rPr>
        <w:t>s)</w:t>
      </w:r>
      <w:r w:rsidRPr="004739CA">
        <w:rPr>
          <w:rFonts w:ascii="Open Sans Light" w:hAnsi="Open Sans Light" w:cs="Lucida Grande"/>
          <w:sz w:val="18"/>
          <w:szCs w:val="18"/>
        </w:rPr>
        <w:t xml:space="preserve">, </w:t>
      </w:r>
    </w:p>
    <w:p w14:paraId="6B3B9077" w14:textId="4CF2C72F" w:rsidR="00563D22" w:rsidRPr="005F333F" w:rsidRDefault="00613092" w:rsidP="005F333F">
      <w:pPr>
        <w:pStyle w:val="af"/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Lucida Grande"/>
          <w:sz w:val="18"/>
          <w:szCs w:val="20"/>
        </w:rPr>
      </w:pPr>
      <w:r w:rsidRPr="004739CA">
        <w:rPr>
          <w:rFonts w:ascii="Open Sans Light" w:hAnsi="Open Sans Light" w:cs="Lucida Grande"/>
          <w:sz w:val="18"/>
          <w:szCs w:val="18"/>
        </w:rPr>
        <w:t xml:space="preserve">First prize for Global Leadership Competition </w:t>
      </w:r>
      <w:r w:rsidR="002D15CE">
        <w:rPr>
          <w:rFonts w:ascii="Open Sans Light" w:hAnsi="Open Sans Light"/>
          <w:sz w:val="18"/>
          <w:szCs w:val="18"/>
        </w:rPr>
        <w:t>at</w:t>
      </w:r>
      <w:r w:rsidRPr="004739CA">
        <w:rPr>
          <w:rFonts w:ascii="Open Sans Light" w:hAnsi="Open Sans Light"/>
          <w:sz w:val="18"/>
          <w:szCs w:val="18"/>
        </w:rPr>
        <w:t xml:space="preserve"> </w:t>
      </w:r>
      <w:r w:rsidRPr="004739CA">
        <w:rPr>
          <w:rFonts w:ascii="Open Sans" w:hAnsi="Open Sans"/>
          <w:b/>
          <w:bCs/>
          <w:i/>
          <w:iCs/>
          <w:sz w:val="18"/>
          <w:szCs w:val="18"/>
        </w:rPr>
        <w:t>Intel, Silicon Valley</w:t>
      </w:r>
      <w:r w:rsidRPr="004739CA">
        <w:rPr>
          <w:rFonts w:ascii="Open Sans Light" w:hAnsi="Open Sans Light" w:cs="Lucida Grande"/>
          <w:sz w:val="18"/>
          <w:szCs w:val="18"/>
        </w:rPr>
        <w:t xml:space="preserve"> </w:t>
      </w:r>
      <w:r>
        <w:rPr>
          <w:rFonts w:ascii="Open Sans Semibold" w:hAnsi="Open Sans Semibold" w:cs="Lucida Grande"/>
          <w:b/>
          <w:bCs/>
          <w:i/>
          <w:sz w:val="18"/>
          <w:szCs w:val="18"/>
        </w:rPr>
        <w:t>(to</w:t>
      </w:r>
      <w:r w:rsidRPr="004739CA">
        <w:rPr>
          <w:rFonts w:ascii="Open Sans Semibold" w:hAnsi="Open Sans Semibold" w:cs="Lucida Grande"/>
          <w:b/>
          <w:bCs/>
          <w:i/>
          <w:sz w:val="18"/>
          <w:szCs w:val="18"/>
        </w:rPr>
        <w:t xml:space="preserve">p 1 </w:t>
      </w:r>
      <w:r w:rsidR="00FB2155">
        <w:rPr>
          <w:rFonts w:ascii="Open Sans Semibold" w:hAnsi="Open Sans Semibold" w:cs="Lucida Grande"/>
          <w:b/>
          <w:bCs/>
          <w:i/>
          <w:sz w:val="18"/>
          <w:szCs w:val="18"/>
        </w:rPr>
        <w:t>in</w:t>
      </w:r>
      <w:r w:rsidRPr="004739CA">
        <w:rPr>
          <w:rFonts w:ascii="Open Sans Semibold" w:hAnsi="Open Sans Semibold" w:cs="Lucida Grande"/>
          <w:b/>
          <w:bCs/>
          <w:i/>
          <w:sz w:val="18"/>
          <w:szCs w:val="18"/>
        </w:rPr>
        <w:t xml:space="preserve"> </w:t>
      </w:r>
      <w:r>
        <w:rPr>
          <w:rFonts w:ascii="Open Sans Semibold" w:hAnsi="Open Sans Semibold" w:cs="Lucida Grande"/>
          <w:b/>
          <w:bCs/>
          <w:i/>
          <w:sz w:val="18"/>
          <w:szCs w:val="18"/>
        </w:rPr>
        <w:t>126</w:t>
      </w:r>
      <w:r w:rsidRPr="004739CA">
        <w:rPr>
          <w:rFonts w:ascii="Open Sans Semibold" w:hAnsi="Open Sans Semibold" w:cs="Lucida Grande"/>
          <w:b/>
          <w:bCs/>
          <w:i/>
          <w:sz w:val="18"/>
          <w:szCs w:val="18"/>
        </w:rPr>
        <w:t xml:space="preserve"> </w:t>
      </w:r>
      <w:r>
        <w:rPr>
          <w:rFonts w:ascii="Open Sans Semibold" w:hAnsi="Open Sans Semibold" w:cs="Lucida Grande" w:hint="eastAsia"/>
          <w:b/>
          <w:bCs/>
          <w:i/>
          <w:sz w:val="18"/>
          <w:szCs w:val="18"/>
        </w:rPr>
        <w:t>teams)</w:t>
      </w:r>
      <w:r w:rsidR="003B438B" w:rsidRPr="003B438B">
        <w:rPr>
          <w:rFonts w:ascii="Open Sans Light" w:hAnsi="Open Sans Light" w:cs="Lucida Grande"/>
          <w:sz w:val="18"/>
          <w:szCs w:val="20"/>
        </w:rPr>
        <w:tab/>
      </w:r>
      <w:r w:rsidR="005F333F">
        <w:rPr>
          <w:rFonts w:ascii="Open Sans Light" w:hAnsi="Open Sans Light" w:cs="Lucida Grande"/>
          <w:sz w:val="18"/>
          <w:szCs w:val="20"/>
        </w:rPr>
        <w:t>2015</w:t>
      </w:r>
    </w:p>
    <w:p w14:paraId="5630EC83" w14:textId="77777777" w:rsidR="00CD2137" w:rsidRPr="004739CA" w:rsidRDefault="00CD2137" w:rsidP="00CB0858">
      <w:pPr>
        <w:pBdr>
          <w:bottom w:val="single" w:sz="6" w:space="1" w:color="auto"/>
        </w:pBdr>
        <w:spacing w:after="10" w:line="240" w:lineRule="exact"/>
        <w:ind w:rightChars="-16" w:right="-34"/>
        <w:outlineLvl w:val="0"/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</w:pPr>
    </w:p>
    <w:p w14:paraId="10236D7A" w14:textId="619243C1" w:rsidR="00832FDB" w:rsidRPr="00CB0858" w:rsidRDefault="00832FDB" w:rsidP="00CB0858">
      <w:pPr>
        <w:pBdr>
          <w:bottom w:val="single" w:sz="6" w:space="1" w:color="auto"/>
        </w:pBdr>
        <w:spacing w:after="10" w:line="240" w:lineRule="exact"/>
        <w:ind w:rightChars="-16" w:right="-34"/>
        <w:outlineLvl w:val="0"/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</w:pPr>
      <w:r w:rsidRPr="004739CA"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  <w:t>Research Experience</w:t>
      </w:r>
    </w:p>
    <w:p w14:paraId="2617C9D8" w14:textId="7FE1191D" w:rsidR="00101142" w:rsidRPr="004739CA" w:rsidRDefault="00101142" w:rsidP="00CB0858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sz w:val="18"/>
          <w:szCs w:val="20"/>
        </w:rPr>
      </w:pPr>
      <w:r w:rsidRPr="004739CA">
        <w:rPr>
          <w:rFonts w:ascii="Open Sans" w:hAnsi="Open Sans" w:cs="Times New Roman"/>
          <w:b/>
          <w:bCs/>
          <w:sz w:val="18"/>
          <w:szCs w:val="20"/>
        </w:rPr>
        <w:t>University of Pennsy</w:t>
      </w:r>
      <w:r w:rsidR="00D761A7" w:rsidRPr="004739CA">
        <w:rPr>
          <w:rFonts w:ascii="Open Sans" w:hAnsi="Open Sans" w:cs="Times New Roman"/>
          <w:b/>
          <w:bCs/>
          <w:sz w:val="18"/>
          <w:szCs w:val="20"/>
        </w:rPr>
        <w:t>l</w:t>
      </w:r>
      <w:r w:rsidRPr="004739CA">
        <w:rPr>
          <w:rFonts w:ascii="Open Sans" w:hAnsi="Open Sans" w:cs="Times New Roman"/>
          <w:b/>
          <w:bCs/>
          <w:sz w:val="18"/>
          <w:szCs w:val="20"/>
        </w:rPr>
        <w:t>vania</w:t>
      </w:r>
      <w:r w:rsidRPr="004739CA">
        <w:rPr>
          <w:rFonts w:ascii="Open Sans Light" w:hAnsi="Open Sans Light" w:cs="Times New Roman"/>
          <w:sz w:val="18"/>
          <w:szCs w:val="20"/>
        </w:rPr>
        <w:tab/>
      </w:r>
      <w:r w:rsidRPr="004739CA">
        <w:rPr>
          <w:rFonts w:ascii="Open Sans" w:hAnsi="Open Sans" w:cs="Times New Roman"/>
          <w:i/>
          <w:iCs/>
          <w:sz w:val="18"/>
          <w:szCs w:val="20"/>
        </w:rPr>
        <w:t>Philadelphia, PA</w:t>
      </w:r>
    </w:p>
    <w:p w14:paraId="0D9A5237" w14:textId="45060391" w:rsidR="00101142" w:rsidRPr="004739CA" w:rsidRDefault="00101142" w:rsidP="00CB0858">
      <w:pPr>
        <w:spacing w:line="240" w:lineRule="exact"/>
        <w:ind w:rightChars="-16" w:right="-34"/>
        <w:rPr>
          <w:rFonts w:ascii="Open Sans" w:hAnsi="Open Sans" w:cs="Times New Roman"/>
          <w:i/>
          <w:iCs/>
          <w:color w:val="000000" w:themeColor="text1"/>
          <w:sz w:val="18"/>
          <w:szCs w:val="20"/>
          <w:lang w:val="en-CA"/>
        </w:rPr>
      </w:pPr>
      <w:r w:rsidRPr="004739CA">
        <w:rPr>
          <w:rFonts w:ascii="Open Sans" w:eastAsia="Times New Roman" w:hAnsi="Open Sans" w:cs="Times New Roman"/>
          <w:i/>
          <w:iCs/>
          <w:color w:val="000000" w:themeColor="text1"/>
          <w:sz w:val="18"/>
          <w:szCs w:val="20"/>
        </w:rPr>
        <w:t>G</w:t>
      </w:r>
      <w:r w:rsidR="00DB2FA3" w:rsidRPr="004739CA">
        <w:rPr>
          <w:rFonts w:ascii="Open Sans" w:eastAsia="Times New Roman" w:hAnsi="Open Sans" w:cs="Times New Roman"/>
          <w:i/>
          <w:iCs/>
          <w:color w:val="000000" w:themeColor="text1"/>
          <w:sz w:val="18"/>
          <w:szCs w:val="20"/>
        </w:rPr>
        <w:t>eneral R</w:t>
      </w:r>
      <w:r w:rsidRPr="004739CA">
        <w:rPr>
          <w:rFonts w:ascii="Open Sans" w:eastAsia="Times New Roman" w:hAnsi="Open Sans" w:cs="Times New Roman"/>
          <w:i/>
          <w:iCs/>
          <w:color w:val="000000" w:themeColor="text1"/>
          <w:sz w:val="18"/>
          <w:szCs w:val="20"/>
        </w:rPr>
        <w:t>obotics, Automation, Sensing &amp; Perception (GRASP) Laboratory</w:t>
      </w:r>
    </w:p>
    <w:p w14:paraId="7450C592" w14:textId="12A34E8B" w:rsidR="00101142" w:rsidRPr="004739CA" w:rsidRDefault="00101142" w:rsidP="00CB0858">
      <w:pPr>
        <w:spacing w:line="240" w:lineRule="exact"/>
        <w:ind w:rightChars="-16" w:right="-34" w:firstLine="418"/>
        <w:rPr>
          <w:rFonts w:ascii="Open Sans Light" w:hAnsi="Open Sans Light" w:cs="Times New Roman"/>
          <w:sz w:val="18"/>
          <w:szCs w:val="20"/>
        </w:rPr>
      </w:pPr>
      <w:r w:rsidRPr="004739CA">
        <w:rPr>
          <w:rFonts w:ascii="Open Sans Light" w:hAnsi="Open Sans Light" w:cs="Times New Roman"/>
          <w:sz w:val="18"/>
          <w:szCs w:val="20"/>
        </w:rPr>
        <w:t xml:space="preserve">Research Assistant </w:t>
      </w:r>
      <w:ins w:id="6" w:author="Charles Chan" w:date="2017-11-21T20:34:00Z">
        <w:r w:rsidR="00C64B25">
          <w:rPr>
            <w:rFonts w:ascii="Open Sans Light" w:hAnsi="Open Sans Light" w:cs="Times New Roman" w:hint="eastAsia"/>
            <w:sz w:val="18"/>
            <w:szCs w:val="20"/>
          </w:rPr>
          <w:t>with</w:t>
        </w:r>
      </w:ins>
      <w:r w:rsidRPr="004739CA">
        <w:rPr>
          <w:rFonts w:ascii="Open Sans Light" w:hAnsi="Open Sans Light" w:cs="Times New Roman"/>
          <w:sz w:val="18"/>
          <w:szCs w:val="20"/>
        </w:rPr>
        <w:t xml:space="preserve"> </w:t>
      </w:r>
      <w:r w:rsidRPr="004739CA">
        <w:rPr>
          <w:rFonts w:ascii="Open Sans" w:hAnsi="Open Sans" w:cs="Times New Roman"/>
          <w:b/>
          <w:bCs/>
          <w:i/>
          <w:iCs/>
          <w:sz w:val="18"/>
          <w:szCs w:val="20"/>
        </w:rPr>
        <w:t xml:space="preserve">Prof. </w:t>
      </w:r>
      <w:proofErr w:type="spellStart"/>
      <w:r w:rsidRPr="004739CA">
        <w:rPr>
          <w:rFonts w:ascii="Open Sans" w:hAnsi="Open Sans" w:cs="Times New Roman"/>
          <w:b/>
          <w:bCs/>
          <w:i/>
          <w:iCs/>
          <w:sz w:val="18"/>
          <w:szCs w:val="20"/>
        </w:rPr>
        <w:t>Jianbo</w:t>
      </w:r>
      <w:proofErr w:type="spellEnd"/>
      <w:r w:rsidRPr="004739CA">
        <w:rPr>
          <w:rFonts w:ascii="Open Sans" w:hAnsi="Open Sans" w:cs="Times New Roman"/>
          <w:b/>
          <w:bCs/>
          <w:i/>
          <w:iCs/>
          <w:sz w:val="18"/>
          <w:szCs w:val="20"/>
        </w:rPr>
        <w:t xml:space="preserve"> Shi</w:t>
      </w:r>
    </w:p>
    <w:p w14:paraId="59B857B7" w14:textId="432C8F73" w:rsidR="00101142" w:rsidRPr="004739CA" w:rsidRDefault="00F823D0" w:rsidP="00CB0858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" w:hAnsi="Open Sans" w:cs="Times New Roman"/>
          <w:b/>
          <w:bCs/>
          <w:sz w:val="18"/>
          <w:szCs w:val="20"/>
        </w:rPr>
        <w:t xml:space="preserve">   </w:t>
      </w:r>
      <w:commentRangeStart w:id="7"/>
      <w:r w:rsidR="000F778F" w:rsidRPr="004739CA">
        <w:rPr>
          <w:rFonts w:ascii="Open Sans" w:hAnsi="Open Sans" w:cs="Times New Roman"/>
          <w:b/>
          <w:bCs/>
          <w:sz w:val="18"/>
          <w:szCs w:val="20"/>
        </w:rPr>
        <w:t xml:space="preserve">(a) </w:t>
      </w:r>
      <w:commentRangeEnd w:id="7"/>
      <w:r w:rsidR="00C64B25">
        <w:rPr>
          <w:rStyle w:val="a4"/>
        </w:rPr>
        <w:commentReference w:id="7"/>
      </w:r>
      <w:r w:rsidR="004D7195" w:rsidRPr="004739CA">
        <w:rPr>
          <w:rFonts w:ascii="Open Sans" w:hAnsi="Open Sans" w:cs="Times New Roman"/>
          <w:b/>
          <w:bCs/>
          <w:sz w:val="18"/>
          <w:szCs w:val="20"/>
        </w:rPr>
        <w:t xml:space="preserve">On-going: </w:t>
      </w:r>
      <w:r w:rsidR="00C00831" w:rsidRPr="004739CA">
        <w:rPr>
          <w:rFonts w:ascii="Open Sans" w:hAnsi="Open Sans" w:cs="Times New Roman"/>
          <w:b/>
          <w:bCs/>
          <w:sz w:val="18"/>
          <w:szCs w:val="20"/>
        </w:rPr>
        <w:t xml:space="preserve">Skeleton </w:t>
      </w:r>
      <w:r w:rsidR="00101142" w:rsidRPr="004739CA">
        <w:rPr>
          <w:rFonts w:ascii="Open Sans" w:hAnsi="Open Sans" w:cs="Times New Roman"/>
          <w:b/>
          <w:bCs/>
          <w:sz w:val="18"/>
          <w:szCs w:val="20"/>
        </w:rPr>
        <w:t>Body Pose Prediction Based On First Person Videos</w:t>
      </w:r>
      <w:r w:rsidR="00101142" w:rsidRPr="004739CA">
        <w:rPr>
          <w:rFonts w:ascii="Open Sans Light" w:hAnsi="Open Sans Light" w:cs="Times New Roman"/>
          <w:sz w:val="18"/>
          <w:szCs w:val="20"/>
        </w:rPr>
        <w:tab/>
        <w:t xml:space="preserve">   </w:t>
      </w:r>
      <w:r w:rsidR="00101142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07. 2017 – Present</w:t>
      </w:r>
    </w:p>
    <w:p w14:paraId="41AE3117" w14:textId="61900C7F" w:rsidR="005705C3" w:rsidRPr="004739CA" w:rsidRDefault="005705C3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commentRangeStart w:id="8"/>
      <w:commentRangeStart w:id="9"/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Expect to </w:t>
      </w:r>
      <w:commentRangeEnd w:id="8"/>
      <w:r w:rsidR="00C64B25">
        <w:rPr>
          <w:rStyle w:val="a4"/>
        </w:rPr>
        <w:commentReference w:id="8"/>
      </w: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construct a multimedia three-dimensional </w:t>
      </w:r>
      <w:r w:rsidRPr="004739CA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model</w:t>
      </w: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="00C53E18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of</w:t>
      </w:r>
      <w:r w:rsidR="007B6781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team activities</w:t>
      </w:r>
      <w:r w:rsidR="007B6781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="007B6781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from</w:t>
      </w:r>
      <w:r w:rsidR="007B6781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del w:id="10" w:author="Microsoft Office 用户" w:date="2017-11-23T13:35:00Z">
        <w:r w:rsidRPr="004739CA" w:rsidDel="00B35937">
          <w:rPr>
            <w:rFonts w:ascii="Open Sans Light" w:hAnsi="Open Sans Light" w:cs="Times New Roman"/>
            <w:color w:val="000000" w:themeColor="text1"/>
            <w:sz w:val="18"/>
            <w:szCs w:val="20"/>
          </w:rPr>
          <w:delText>highly-jittery, blurry, and</w:delText>
        </w:r>
        <w:r w:rsidR="00C53E18" w:rsidRPr="004739CA" w:rsidDel="00B35937">
          <w:rPr>
            <w:rFonts w:ascii="Open Sans Light" w:hAnsi="Open Sans Light" w:cs="Times New Roman"/>
            <w:color w:val="000000" w:themeColor="text1"/>
            <w:sz w:val="18"/>
            <w:szCs w:val="20"/>
          </w:rPr>
          <w:delText xml:space="preserve"> narrow </w:delText>
        </w:r>
      </w:del>
      <w:r w:rsidR="00C53E18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ego-centric sequences.</w:t>
      </w:r>
    </w:p>
    <w:p w14:paraId="44ACAD67" w14:textId="15C6B9B3" w:rsidR="00E800F4" w:rsidRPr="004739CA" w:rsidRDefault="00F00C74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>
        <w:rPr>
          <w:rFonts w:ascii="Open Sans Light" w:hAnsi="Open Sans Light" w:cs="Times New Roman"/>
          <w:color w:val="000000" w:themeColor="text1"/>
          <w:sz w:val="18"/>
          <w:szCs w:val="20"/>
        </w:rPr>
        <w:t>Reconstructed 3D</w:t>
      </w:r>
      <w:r w:rsidR="00A5625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="00B2001A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background</w:t>
      </w:r>
      <w:r w:rsidR="005705C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information</w:t>
      </w:r>
      <w:r w:rsidR="00A5625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>
        <w:rPr>
          <w:rFonts w:ascii="Open Sans Light" w:hAnsi="Open Sans Light" w:cs="Times New Roman"/>
          <w:color w:val="000000" w:themeColor="text1"/>
          <w:sz w:val="18"/>
          <w:szCs w:val="20"/>
        </w:rPr>
        <w:t>utilizing</w:t>
      </w:r>
      <w:r w:rsidR="00E800F4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="00E800F4" w:rsidRPr="00E16E24">
        <w:rPr>
          <w:rFonts w:ascii="Open Sans Light" w:hAnsi="Open Sans Light" w:cs="Times New Roman"/>
          <w:b/>
          <w:color w:val="000000" w:themeColor="text1"/>
          <w:sz w:val="18"/>
          <w:szCs w:val="20"/>
        </w:rPr>
        <w:t>Structure from Motion</w:t>
      </w:r>
      <w:r w:rsidR="00E800F4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, </w:t>
      </w:r>
      <w:r w:rsidR="00E800F4" w:rsidRPr="00E16E24">
        <w:rPr>
          <w:rFonts w:ascii="Open Sans Light" w:hAnsi="Open Sans Light" w:cs="Times New Roman"/>
          <w:b/>
          <w:color w:val="000000" w:themeColor="text1"/>
          <w:sz w:val="18"/>
          <w:szCs w:val="20"/>
        </w:rPr>
        <w:t>Multi-View Stereotype</w:t>
      </w:r>
      <w:r w:rsidR="00E800F4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and </w:t>
      </w:r>
      <w:r w:rsidR="00E800F4" w:rsidRPr="00E16E24">
        <w:rPr>
          <w:rFonts w:ascii="Open Sans Light" w:hAnsi="Open Sans Light" w:cs="Times New Roman"/>
          <w:b/>
          <w:color w:val="000000" w:themeColor="text1"/>
          <w:sz w:val="18"/>
          <w:szCs w:val="20"/>
        </w:rPr>
        <w:t>Bundle Adjustment</w:t>
      </w:r>
      <w:r w:rsidR="000B6798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71D00475" w14:textId="27336AB8" w:rsidR="007F74F7" w:rsidRPr="004739CA" w:rsidRDefault="00B51D10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>
        <w:rPr>
          <w:rFonts w:ascii="Open Sans Light" w:hAnsi="Open Sans Light" w:cs="Times New Roman"/>
          <w:color w:val="000000" w:themeColor="text1"/>
          <w:sz w:val="18"/>
          <w:szCs w:val="20"/>
        </w:rPr>
        <w:t>Concatenated</w:t>
      </w:r>
      <w:r w:rsidR="00A757D5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="00A1003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a </w:t>
      </w:r>
      <w:r w:rsidR="00112701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joint-</w:t>
      </w:r>
      <w:r w:rsidR="00A757D5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tracking CNN</w:t>
      </w:r>
      <w:r w:rsidR="00A5625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with LSTM to estimate and p</w:t>
      </w:r>
      <w:r w:rsidR="00A56253" w:rsidRPr="004739CA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r</w:t>
      </w:r>
      <w:r w:rsidR="00A5625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edict</w:t>
      </w:r>
      <w:r w:rsidR="00A56253" w:rsidRPr="004739CA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 xml:space="preserve"> s</w:t>
      </w:r>
      <w:r w:rsidR="00A5625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keleton </w:t>
      </w:r>
      <w:r w:rsidR="00A56253" w:rsidRPr="004739CA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body pose</w:t>
      </w:r>
      <w:r w:rsidR="00A5625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of camera-holder</w:t>
      </w:r>
      <w:r w:rsidR="000B6798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, </w:t>
      </w:r>
      <w:r w:rsidR="000B6798" w:rsidRPr="004739CA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utilizing</w:t>
      </w:r>
      <w:r w:rsidR="007F74F7" w:rsidRPr="004739CA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 xml:space="preserve"> temporal third-person information</w:t>
      </w:r>
      <w:r w:rsidR="0048537E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="007F74F7" w:rsidRPr="004739CA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 xml:space="preserve">captured </w:t>
      </w:r>
      <w:r w:rsidR="000463CF">
        <w:rPr>
          <w:rFonts w:ascii="Open Sans Light" w:hAnsi="Open Sans Light" w:cs="Times New Roman"/>
          <w:color w:val="000000" w:themeColor="text1"/>
          <w:sz w:val="18"/>
          <w:szCs w:val="20"/>
        </w:rPr>
        <w:t>by</w:t>
      </w:r>
      <w:r w:rsidR="0038795D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other</w:t>
      </w:r>
      <w:r w:rsidR="007F74F7" w:rsidRPr="004739CA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 xml:space="preserve"> team members as supervis</w:t>
      </w:r>
      <w:r w:rsidR="001B4E7C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ed information</w:t>
      </w:r>
      <w:r w:rsidR="00101BAE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65F284E7" w14:textId="735B8F8A" w:rsidR="00A44DDC" w:rsidRPr="004739CA" w:rsidRDefault="002E6CB4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Applied proposed framework to</w:t>
      </w:r>
      <w:r w:rsidR="00A5625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="00E620DD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ego-centric videos of </w:t>
      </w:r>
      <w:r w:rsidR="00A5625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real case</w:t>
      </w:r>
      <w:r w:rsidR="00EA48C0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s</w:t>
      </w:r>
      <w:r w:rsidR="0088172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, </w:t>
      </w:r>
      <w:commentRangeStart w:id="11"/>
      <w:r w:rsidR="00262F45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like</w:t>
      </w:r>
      <w:r w:rsidR="00EA48C0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="00A5625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cooking and basketbal</w:t>
      </w:r>
      <w:r w:rsidR="0024265A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l</w:t>
      </w:r>
      <w:r w:rsidR="00A5625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, </w:t>
      </w:r>
      <w:commentRangeEnd w:id="11"/>
      <w:r w:rsidR="00C64B25">
        <w:rPr>
          <w:rStyle w:val="a4"/>
        </w:rPr>
        <w:commentReference w:id="11"/>
      </w:r>
      <w:r w:rsidR="00A5625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showing </w:t>
      </w:r>
      <w:r w:rsidR="00C30ACB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camera holder’</w:t>
      </w:r>
      <w:r w:rsidR="00C30ACB" w:rsidRPr="004739CA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 xml:space="preserve">s </w:t>
      </w:r>
      <w:r w:rsidR="00A5625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location and skeleton body pose in three-dimensional context</w:t>
      </w:r>
      <w:r w:rsidR="00B41982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  <w:commentRangeEnd w:id="9"/>
      <w:r w:rsidR="00C64B25">
        <w:rPr>
          <w:rStyle w:val="a4"/>
        </w:rPr>
        <w:commentReference w:id="9"/>
      </w:r>
    </w:p>
    <w:p w14:paraId="25996806" w14:textId="35CA1B96" w:rsidR="00BC095F" w:rsidRPr="004739CA" w:rsidRDefault="00BC095F" w:rsidP="00CB0858">
      <w:p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i/>
          <w:iCs/>
          <w:sz w:val="18"/>
          <w:szCs w:val="20"/>
        </w:rPr>
      </w:pPr>
      <w:r w:rsidRPr="004739CA">
        <w:rPr>
          <w:rFonts w:ascii="Open Sans" w:hAnsi="Open Sans" w:cs="Times New Roman"/>
          <w:b/>
          <w:sz w:val="18"/>
          <w:szCs w:val="20"/>
        </w:rPr>
        <w:t>Tsinghua University</w:t>
      </w:r>
      <w:r w:rsidRPr="004739CA">
        <w:rPr>
          <w:rFonts w:ascii="Open Sans" w:hAnsi="Open Sans" w:cs="Times New Roman"/>
          <w:sz w:val="18"/>
          <w:szCs w:val="20"/>
        </w:rPr>
        <w:tab/>
      </w:r>
      <w:r w:rsidRPr="004739CA">
        <w:rPr>
          <w:rFonts w:ascii="Open Sans" w:hAnsi="Open Sans" w:cs="Times New Roman"/>
          <w:i/>
          <w:iCs/>
          <w:sz w:val="18"/>
          <w:szCs w:val="20"/>
        </w:rPr>
        <w:t>Beijing, China</w:t>
      </w:r>
    </w:p>
    <w:p w14:paraId="09386EB2" w14:textId="121B709F" w:rsidR="00BC095F" w:rsidRPr="004739CA" w:rsidRDefault="006331CA" w:rsidP="00CB0858">
      <w:pPr>
        <w:spacing w:line="240" w:lineRule="exact"/>
        <w:ind w:rightChars="-16" w:right="-34"/>
        <w:rPr>
          <w:rFonts w:ascii="Open Sans" w:hAnsi="Open Sans" w:cs="Times New Roman"/>
          <w:i/>
          <w:color w:val="000000" w:themeColor="text1"/>
          <w:sz w:val="18"/>
          <w:szCs w:val="20"/>
          <w:lang w:val="en-CA"/>
        </w:rPr>
      </w:pPr>
      <w:r w:rsidRPr="004739CA">
        <w:rPr>
          <w:rFonts w:ascii="Open Sans" w:eastAsia="Times New Roman" w:hAnsi="Open Sans" w:cs="Times New Roman"/>
          <w:i/>
          <w:color w:val="000000" w:themeColor="text1"/>
          <w:sz w:val="18"/>
          <w:szCs w:val="20"/>
        </w:rPr>
        <w:t>3D Image Simulation Laboratory</w:t>
      </w:r>
    </w:p>
    <w:p w14:paraId="54FB6533" w14:textId="52976463" w:rsidR="00BC095F" w:rsidRPr="004739CA" w:rsidRDefault="00BC095F" w:rsidP="00CB0858">
      <w:pPr>
        <w:spacing w:line="240" w:lineRule="exact"/>
        <w:ind w:rightChars="-16" w:right="-34" w:firstLine="418"/>
        <w:rPr>
          <w:rFonts w:ascii="Open Sans Light" w:hAnsi="Open Sans Light" w:cs="Times New Roman"/>
          <w:sz w:val="18"/>
          <w:szCs w:val="20"/>
        </w:rPr>
      </w:pPr>
      <w:r w:rsidRPr="004739CA">
        <w:rPr>
          <w:rFonts w:ascii="Open Sans Light" w:hAnsi="Open Sans Light" w:cs="Times New Roman"/>
          <w:sz w:val="18"/>
          <w:szCs w:val="20"/>
        </w:rPr>
        <w:t xml:space="preserve">Research Assistant to </w:t>
      </w:r>
      <w:r w:rsidR="006331CA" w:rsidRPr="004739CA">
        <w:rPr>
          <w:rFonts w:ascii="Open Sans" w:hAnsi="Open Sans" w:cs="Times New Roman"/>
          <w:b/>
          <w:bCs/>
          <w:i/>
          <w:iCs/>
          <w:sz w:val="18"/>
          <w:szCs w:val="20"/>
        </w:rPr>
        <w:t xml:space="preserve">Prof. </w:t>
      </w:r>
      <w:proofErr w:type="spellStart"/>
      <w:r w:rsidR="006331CA" w:rsidRPr="004739CA">
        <w:rPr>
          <w:rFonts w:ascii="Open Sans" w:hAnsi="Open Sans" w:cs="Times New Roman"/>
          <w:b/>
          <w:bCs/>
          <w:i/>
          <w:iCs/>
          <w:sz w:val="18"/>
          <w:szCs w:val="20"/>
        </w:rPr>
        <w:t>Huimin</w:t>
      </w:r>
      <w:proofErr w:type="spellEnd"/>
      <w:r w:rsidR="006331CA" w:rsidRPr="004739CA">
        <w:rPr>
          <w:rFonts w:ascii="Open Sans" w:hAnsi="Open Sans" w:cs="Times New Roman"/>
          <w:b/>
          <w:bCs/>
          <w:i/>
          <w:iCs/>
          <w:sz w:val="18"/>
          <w:szCs w:val="20"/>
        </w:rPr>
        <w:t xml:space="preserve"> Ma</w:t>
      </w:r>
      <w:r w:rsidR="006331CA" w:rsidRPr="004739CA">
        <w:rPr>
          <w:rFonts w:ascii="Open Sans Light" w:hAnsi="Open Sans Light" w:cs="Times New Roman"/>
          <w:sz w:val="18"/>
          <w:szCs w:val="20"/>
        </w:rPr>
        <w:t xml:space="preserve"> (Deputy Secretary-General of China Graphics Society)</w:t>
      </w:r>
    </w:p>
    <w:p w14:paraId="4B663AC1" w14:textId="6CA35CD0" w:rsidR="00BC095F" w:rsidRPr="004739CA" w:rsidRDefault="00F823D0" w:rsidP="00CB0858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" w:hAnsi="Open Sans" w:cs="Times New Roman"/>
          <w:b/>
          <w:sz w:val="18"/>
          <w:szCs w:val="20"/>
        </w:rPr>
        <w:t xml:space="preserve">   </w:t>
      </w:r>
      <w:r w:rsidR="000F778F" w:rsidRPr="004739CA">
        <w:rPr>
          <w:rFonts w:ascii="Open Sans" w:hAnsi="Open Sans" w:cs="Times New Roman"/>
          <w:b/>
          <w:sz w:val="18"/>
          <w:szCs w:val="20"/>
        </w:rPr>
        <w:t xml:space="preserve">(b) </w:t>
      </w:r>
      <w:r w:rsidR="006331CA" w:rsidRPr="004739CA">
        <w:rPr>
          <w:rFonts w:ascii="Open Sans" w:hAnsi="Open Sans" w:cs="Times New Roman"/>
          <w:b/>
          <w:sz w:val="18"/>
          <w:szCs w:val="20"/>
        </w:rPr>
        <w:t>Hardness Prediction for Object Detection inspired by Human Vision</w:t>
      </w:r>
      <w:r w:rsidR="00BC095F" w:rsidRPr="004739CA">
        <w:rPr>
          <w:rFonts w:ascii="Open Sans" w:hAnsi="Open Sans" w:cs="Times New Roman"/>
          <w:sz w:val="18"/>
          <w:szCs w:val="20"/>
        </w:rPr>
        <w:tab/>
        <w:t xml:space="preserve">   </w:t>
      </w:r>
      <w:r w:rsidR="00BC095F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08. 2016 – 2017.01</w:t>
      </w:r>
    </w:p>
    <w:p w14:paraId="5AFE566E" w14:textId="69E1F914" w:rsidR="006A2E1D" w:rsidRPr="004739CA" w:rsidRDefault="00A73423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Predicte</w:t>
      </w:r>
      <w:r w:rsidR="00DF3FDE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d</w:t>
      </w:r>
      <w:r w:rsidR="003F2A1B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="00C71632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the </w:t>
      </w:r>
      <w:r w:rsidR="006A2E1D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performance of object detection algorithms by finding regular patterns of eye tracking data</w:t>
      </w:r>
      <w:r w:rsidR="00002E2E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1EE51C6B" w14:textId="6D7FC8A8" w:rsidR="00A56253" w:rsidRPr="004739CA" w:rsidRDefault="00F5404E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Fused</w:t>
      </w:r>
      <w:r w:rsidR="00CC512E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="004B3B36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novel </w:t>
      </w:r>
      <w:r w:rsidR="00A5625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eye</w:t>
      </w:r>
      <w:r w:rsidR="00383CC7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="00462199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tracking features </w:t>
      </w:r>
      <w:r w:rsidR="00037D80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into C</w:t>
      </w: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NN to utilize</w:t>
      </w:r>
      <w:r w:rsidR="00A5625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c</w:t>
      </w:r>
      <w:r w:rsidR="00B41982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omplicated human visual </w:t>
      </w: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traits</w:t>
      </w:r>
      <w:r w:rsidR="00B41982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567FFFF3" w14:textId="392574CC" w:rsidR="00A56253" w:rsidRPr="004739CA" w:rsidRDefault="003D4313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446" w:right="-937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Extracted e</w:t>
      </w:r>
      <w:r w:rsidR="00A5625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ye</w:t>
      </w:r>
      <w:r w:rsidR="00383CC7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t</w:t>
      </w:r>
      <w:r w:rsidR="00964814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racking </w:t>
      </w: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features</w:t>
      </w:r>
      <w:r w:rsidR="00A5625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directly with a</w:t>
      </w:r>
      <w:r w:rsidR="00D472E7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jointly trained</w:t>
      </w:r>
      <w:r w:rsidR="00A5625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CNN </w:t>
      </w:r>
      <w:r w:rsidR="006E511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to </w:t>
      </w:r>
      <w:r w:rsidR="00341C2D">
        <w:rPr>
          <w:rFonts w:ascii="Open Sans Light" w:hAnsi="Open Sans Light" w:cs="Times New Roman"/>
          <w:color w:val="000000" w:themeColor="text1"/>
          <w:sz w:val="18"/>
          <w:szCs w:val="20"/>
        </w:rPr>
        <w:t>replace</w:t>
      </w:r>
      <w:r w:rsidR="00A5625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laborio</w:t>
      </w:r>
      <w:r w:rsidR="00A56253" w:rsidRPr="004739CA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us</w:t>
      </w:r>
      <w:r w:rsidR="00A5625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eye</w:t>
      </w:r>
      <w:r w:rsidR="00002E2E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="00A56253" w:rsidRPr="004739CA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tracking</w:t>
      </w:r>
      <w:r w:rsidR="00A5625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experiments</w:t>
      </w:r>
      <w:r w:rsidR="00B41982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1E5F3011" w14:textId="6350AE6E" w:rsidR="00A44DDC" w:rsidRPr="004739CA" w:rsidRDefault="00B6700C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446" w:right="-937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C</w:t>
      </w:r>
      <w:r w:rsidR="006331CA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ontributed to a </w:t>
      </w:r>
      <w:r w:rsidR="006331CA" w:rsidRPr="004739CA">
        <w:rPr>
          <w:rFonts w:ascii="Open Sans" w:hAnsi="Open Sans" w:cs="Times New Roman"/>
          <w:b/>
          <w:bCs/>
          <w:color w:val="000000" w:themeColor="text1"/>
          <w:sz w:val="18"/>
          <w:szCs w:val="20"/>
        </w:rPr>
        <w:t>first-authored paper</w:t>
      </w:r>
      <w:r w:rsidR="006331CA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, which has been accepted as </w:t>
      </w:r>
      <w:r w:rsidR="006331CA" w:rsidRPr="004739CA">
        <w:rPr>
          <w:rFonts w:ascii="Open Sans" w:hAnsi="Open Sans" w:cs="Times New Roman"/>
          <w:b/>
          <w:bCs/>
          <w:color w:val="000000" w:themeColor="text1"/>
          <w:sz w:val="18"/>
          <w:szCs w:val="20"/>
        </w:rPr>
        <w:t>oral presentation</w:t>
      </w:r>
      <w:r w:rsidR="006331CA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in</w:t>
      </w:r>
      <w:r w:rsidR="006331CA" w:rsidRPr="004739CA">
        <w:rPr>
          <w:rFonts w:ascii="Open Sans Light" w:hAnsi="Open Sans Light" w:cs="Times New Roman"/>
          <w:i/>
          <w:color w:val="000000" w:themeColor="text1"/>
          <w:sz w:val="18"/>
          <w:szCs w:val="20"/>
        </w:rPr>
        <w:t xml:space="preserve"> ICIG 2017</w:t>
      </w:r>
      <w:r w:rsidR="006331CA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0D1B7280" w14:textId="4AED7CD3" w:rsidR="000660E2" w:rsidRPr="004739CA" w:rsidRDefault="00F823D0" w:rsidP="00CB0858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" w:hAnsi="Open Sans" w:cs="Times New Roman"/>
          <w:b/>
          <w:bCs/>
          <w:sz w:val="18"/>
          <w:szCs w:val="20"/>
        </w:rPr>
        <w:t xml:space="preserve">   </w:t>
      </w:r>
      <w:r w:rsidR="000F778F" w:rsidRPr="004739CA">
        <w:rPr>
          <w:rFonts w:ascii="Open Sans" w:hAnsi="Open Sans" w:cs="Times New Roman"/>
          <w:b/>
          <w:bCs/>
          <w:sz w:val="18"/>
          <w:szCs w:val="20"/>
        </w:rPr>
        <w:t xml:space="preserve">(c) </w:t>
      </w:r>
      <w:r w:rsidR="000660E2" w:rsidRPr="004739CA">
        <w:rPr>
          <w:rFonts w:ascii="Open Sans" w:hAnsi="Open Sans" w:cs="Times New Roman"/>
          <w:b/>
          <w:bCs/>
          <w:sz w:val="18"/>
          <w:szCs w:val="20"/>
        </w:rPr>
        <w:t>On-going: Characterizing Psychological Problems via Interactive Devices</w:t>
      </w:r>
      <w:r w:rsidR="000660E2" w:rsidRPr="004739CA">
        <w:rPr>
          <w:rFonts w:ascii="Open Sans Light" w:hAnsi="Open Sans Light" w:cs="Times New Roman"/>
          <w:sz w:val="18"/>
          <w:szCs w:val="20"/>
        </w:rPr>
        <w:tab/>
        <w:t xml:space="preserve">   </w:t>
      </w:r>
      <w:r w:rsidR="00BD1D8B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09</w:t>
      </w:r>
      <w:r w:rsidR="00F510F0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. 2017 – Present</w:t>
      </w:r>
    </w:p>
    <w:p w14:paraId="2A20841A" w14:textId="6D54B6BB" w:rsidR="00C45925" w:rsidRPr="004739CA" w:rsidRDefault="00D020D3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commentRangeStart w:id="12"/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Expect to </w:t>
      </w:r>
      <w:commentRangeEnd w:id="12"/>
      <w:r w:rsidR="00C64B25">
        <w:rPr>
          <w:rStyle w:val="a4"/>
        </w:rPr>
        <w:commentReference w:id="12"/>
      </w: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recognize</w:t>
      </w:r>
      <w:r w:rsidR="009544E5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patterns of mental diseases</w:t>
      </w:r>
      <w:r w:rsidR="00A5625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in behavioral and biometric </w:t>
      </w:r>
      <w:r w:rsidR="00A56253" w:rsidRPr="004739CA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data</w:t>
      </w:r>
      <w:r w:rsidR="00A5625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from interactive devices</w:t>
      </w:r>
      <w:r w:rsidR="00FB316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733401A2" w14:textId="5BC350A2" w:rsidR="003E2B97" w:rsidRPr="004739CA" w:rsidRDefault="00B21CFC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commentRangeStart w:id="13"/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Now </w:t>
      </w:r>
      <w:commentRangeEnd w:id="13"/>
      <w:r w:rsidR="00E66BB2">
        <w:rPr>
          <w:rStyle w:val="a4"/>
        </w:rPr>
        <w:commentReference w:id="13"/>
      </w: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analyzing</w:t>
      </w:r>
      <w:r w:rsidR="00C45925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data collected from psychology experiments and diseases inst</w:t>
      </w:r>
      <w:r w:rsidR="00FB316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itutes</w:t>
      </w:r>
      <w:r w:rsidR="000E792B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equipped with </w:t>
      </w:r>
      <w:r w:rsidR="00BC16CB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ML/</w:t>
      </w:r>
      <w:r w:rsidR="000E792B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DL</w:t>
      </w:r>
      <w:r w:rsidR="00FB316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methods.</w:t>
      </w:r>
    </w:p>
    <w:p w14:paraId="3F8CBB3E" w14:textId="6091C1D3" w:rsidR="003B1B02" w:rsidRPr="004739CA" w:rsidRDefault="00C45925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To </w:t>
      </w:r>
      <w:r w:rsidR="007E3BCA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improve or </w:t>
      </w: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testify </w:t>
      </w:r>
      <w:r w:rsidR="007E3BCA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diagnosis of mental sickness with data support</w:t>
      </w:r>
      <w:r w:rsidR="00FB316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46A21E64" w14:textId="77777777" w:rsidR="00810A62" w:rsidRPr="004739CA" w:rsidRDefault="00810A62" w:rsidP="00CB0858">
      <w:p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i/>
          <w:iCs/>
          <w:sz w:val="18"/>
          <w:szCs w:val="20"/>
        </w:rPr>
      </w:pPr>
      <w:r w:rsidRPr="004739CA">
        <w:rPr>
          <w:rFonts w:ascii="Open Sans" w:hAnsi="Open Sans" w:cs="Times New Roman"/>
          <w:b/>
          <w:sz w:val="18"/>
          <w:szCs w:val="20"/>
        </w:rPr>
        <w:t>Tsinghua University</w:t>
      </w:r>
      <w:r w:rsidRPr="004739CA">
        <w:rPr>
          <w:rFonts w:ascii="Open Sans" w:hAnsi="Open Sans" w:cs="Times New Roman"/>
          <w:sz w:val="18"/>
          <w:szCs w:val="20"/>
        </w:rPr>
        <w:tab/>
      </w:r>
      <w:r w:rsidRPr="004739CA">
        <w:rPr>
          <w:rFonts w:ascii="Open Sans" w:hAnsi="Open Sans" w:cs="Times New Roman"/>
          <w:i/>
          <w:iCs/>
          <w:sz w:val="18"/>
          <w:szCs w:val="20"/>
        </w:rPr>
        <w:t>Beijing, China</w:t>
      </w:r>
    </w:p>
    <w:p w14:paraId="5474A9F5" w14:textId="4AF41037" w:rsidR="00810A62" w:rsidRPr="004739CA" w:rsidRDefault="00810A62" w:rsidP="00CB0858">
      <w:pPr>
        <w:spacing w:line="240" w:lineRule="exact"/>
        <w:ind w:rightChars="-16" w:right="-34"/>
        <w:rPr>
          <w:rFonts w:ascii="Open Sans" w:hAnsi="Open Sans" w:cs="Times New Roman"/>
          <w:i/>
          <w:color w:val="000000" w:themeColor="text1"/>
          <w:sz w:val="18"/>
          <w:szCs w:val="20"/>
          <w:lang w:val="en-CA"/>
        </w:rPr>
      </w:pPr>
      <w:r w:rsidRPr="004739CA">
        <w:rPr>
          <w:rFonts w:ascii="Open Sans" w:eastAsia="Times New Roman" w:hAnsi="Open Sans" w:cs="Times New Roman"/>
          <w:i/>
          <w:color w:val="000000" w:themeColor="text1"/>
          <w:sz w:val="18"/>
          <w:szCs w:val="20"/>
        </w:rPr>
        <w:lastRenderedPageBreak/>
        <w:t>Intellectual Graphs and Texts Processing Laboratory</w:t>
      </w:r>
    </w:p>
    <w:p w14:paraId="1AA90EB9" w14:textId="6E62EF71" w:rsidR="00810A62" w:rsidRPr="004739CA" w:rsidRDefault="00810A62" w:rsidP="00CB0858">
      <w:pPr>
        <w:spacing w:line="240" w:lineRule="exact"/>
        <w:ind w:rightChars="-16" w:right="-34" w:firstLine="418"/>
        <w:rPr>
          <w:rFonts w:ascii="Open Sans" w:hAnsi="Open Sans" w:cs="Times New Roman"/>
          <w:b/>
          <w:sz w:val="18"/>
          <w:szCs w:val="20"/>
        </w:rPr>
      </w:pPr>
      <w:r w:rsidRPr="004739CA">
        <w:rPr>
          <w:rFonts w:ascii="Open Sans Light" w:hAnsi="Open Sans Light" w:cs="Times New Roman"/>
          <w:sz w:val="18"/>
          <w:szCs w:val="20"/>
        </w:rPr>
        <w:t>Research Assistant to</w:t>
      </w:r>
      <w:r w:rsidRPr="004739CA">
        <w:rPr>
          <w:rFonts w:ascii="Open Sans" w:hAnsi="Open Sans" w:cs="Times New Roman"/>
          <w:b/>
          <w:sz w:val="18"/>
          <w:szCs w:val="20"/>
        </w:rPr>
        <w:t xml:space="preserve"> </w:t>
      </w:r>
      <w:r w:rsidRPr="004739CA">
        <w:rPr>
          <w:rFonts w:ascii="Open Sans" w:hAnsi="Open Sans" w:cs="Times New Roman"/>
          <w:b/>
          <w:i/>
          <w:sz w:val="18"/>
          <w:szCs w:val="20"/>
        </w:rPr>
        <w:t xml:space="preserve">Prof. </w:t>
      </w:r>
      <w:proofErr w:type="spellStart"/>
      <w:r w:rsidRPr="004739CA">
        <w:rPr>
          <w:rFonts w:ascii="Open Sans" w:hAnsi="Open Sans" w:cs="Times New Roman"/>
          <w:b/>
          <w:i/>
          <w:sz w:val="18"/>
          <w:szCs w:val="20"/>
        </w:rPr>
        <w:t>Shengjin</w:t>
      </w:r>
      <w:proofErr w:type="spellEnd"/>
      <w:r w:rsidRPr="004739CA">
        <w:rPr>
          <w:rFonts w:ascii="Open Sans" w:hAnsi="Open Sans" w:cs="Times New Roman"/>
          <w:b/>
          <w:i/>
          <w:sz w:val="18"/>
          <w:szCs w:val="20"/>
        </w:rPr>
        <w:t xml:space="preserve"> Wang</w:t>
      </w:r>
      <w:r w:rsidRPr="004739CA">
        <w:rPr>
          <w:rFonts w:ascii="Open Sans" w:hAnsi="Open Sans" w:cs="Times New Roman"/>
          <w:b/>
          <w:sz w:val="18"/>
          <w:szCs w:val="20"/>
        </w:rPr>
        <w:t xml:space="preserve"> </w:t>
      </w:r>
    </w:p>
    <w:p w14:paraId="60CBFFA6" w14:textId="05DDEF26" w:rsidR="000660E2" w:rsidRPr="004739CA" w:rsidRDefault="002617FF" w:rsidP="00CB0858">
      <w:p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color w:val="000000" w:themeColor="text1"/>
          <w:sz w:val="18"/>
          <w:szCs w:val="20"/>
        </w:rPr>
      </w:pPr>
      <w:r w:rsidRPr="004739CA">
        <w:rPr>
          <w:rFonts w:ascii="Open Sans" w:hAnsi="Open Sans" w:cs="Times New Roman"/>
          <w:b/>
          <w:sz w:val="18"/>
          <w:szCs w:val="20"/>
        </w:rPr>
        <w:t xml:space="preserve">   </w:t>
      </w:r>
      <w:r w:rsidR="000F778F" w:rsidRPr="004739CA">
        <w:rPr>
          <w:rFonts w:ascii="Open Sans" w:hAnsi="Open Sans" w:cs="Times New Roman"/>
          <w:b/>
          <w:sz w:val="18"/>
          <w:szCs w:val="20"/>
        </w:rPr>
        <w:t xml:space="preserve">(d) </w:t>
      </w:r>
      <w:r w:rsidR="00E6090A" w:rsidRPr="004739CA">
        <w:rPr>
          <w:rFonts w:ascii="Open Sans" w:hAnsi="Open Sans" w:cs="Times New Roman"/>
          <w:b/>
          <w:sz w:val="18"/>
          <w:szCs w:val="20"/>
        </w:rPr>
        <w:t xml:space="preserve">End-to-End Printed </w:t>
      </w:r>
      <w:r w:rsidR="00810A62" w:rsidRPr="004739CA">
        <w:rPr>
          <w:rFonts w:ascii="Open Sans" w:hAnsi="Open Sans" w:cs="Times New Roman"/>
          <w:b/>
          <w:sz w:val="18"/>
          <w:szCs w:val="20"/>
        </w:rPr>
        <w:t>Chi</w:t>
      </w:r>
      <w:r w:rsidR="007859B5">
        <w:rPr>
          <w:rFonts w:ascii="Open Sans" w:hAnsi="Open Sans" w:cs="Times New Roman"/>
          <w:b/>
          <w:sz w:val="18"/>
          <w:szCs w:val="20"/>
        </w:rPr>
        <w:t xml:space="preserve">nese Text Recognition Based on </w:t>
      </w:r>
      <w:r w:rsidR="00810A62" w:rsidRPr="004739CA">
        <w:rPr>
          <w:rFonts w:ascii="Open Sans" w:hAnsi="Open Sans" w:cs="Times New Roman"/>
          <w:b/>
          <w:sz w:val="18"/>
          <w:szCs w:val="20"/>
        </w:rPr>
        <w:t>N</w:t>
      </w:r>
      <w:r w:rsidR="004C6FC1">
        <w:rPr>
          <w:rFonts w:ascii="Open Sans" w:hAnsi="Open Sans" w:cs="Times New Roman"/>
          <w:b/>
          <w:sz w:val="18"/>
          <w:szCs w:val="20"/>
        </w:rPr>
        <w:t xml:space="preserve">eural </w:t>
      </w:r>
      <w:r w:rsidR="00810A62" w:rsidRPr="004739CA">
        <w:rPr>
          <w:rFonts w:ascii="Open Sans" w:hAnsi="Open Sans" w:cs="Times New Roman"/>
          <w:b/>
          <w:sz w:val="18"/>
          <w:szCs w:val="20"/>
        </w:rPr>
        <w:t>N</w:t>
      </w:r>
      <w:r w:rsidR="004C6FC1">
        <w:rPr>
          <w:rFonts w:ascii="Open Sans" w:hAnsi="Open Sans" w:cs="Times New Roman"/>
          <w:b/>
          <w:sz w:val="18"/>
          <w:szCs w:val="20"/>
        </w:rPr>
        <w:t>etworks</w:t>
      </w:r>
      <w:r w:rsidR="00810A62" w:rsidRPr="004739CA">
        <w:rPr>
          <w:rFonts w:ascii="Open Sans" w:hAnsi="Open Sans" w:cs="Times New Roman"/>
          <w:sz w:val="18"/>
          <w:szCs w:val="20"/>
        </w:rPr>
        <w:tab/>
        <w:t xml:space="preserve">   </w:t>
      </w:r>
      <w:r w:rsidR="00DB0E01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12</w:t>
      </w:r>
      <w:r w:rsidR="00810A62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. 2016</w:t>
      </w:r>
      <w:r w:rsidR="00DB0E01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– 2017.06</w:t>
      </w:r>
    </w:p>
    <w:p w14:paraId="62F36F88" w14:textId="5450F846" w:rsidR="000863A7" w:rsidRPr="000863A7" w:rsidRDefault="00B9505F" w:rsidP="000863A7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commentRangeStart w:id="14"/>
      <w:r w:rsidRPr="004739CA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Designe</w:t>
      </w:r>
      <w:r w:rsidR="00DF3FDE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d</w:t>
      </w:r>
      <w:r w:rsidR="00E20A2A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="00E20A2A" w:rsidRPr="004739CA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an</w:t>
      </w:r>
      <w:r w:rsidR="00E20A2A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end-to-end </w:t>
      </w:r>
      <w:r w:rsidR="00657FA8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deep</w:t>
      </w:r>
      <w:r w:rsidR="00657FA8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learning approach</w:t>
      </w:r>
      <w:r w:rsidR="009412BE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="00E20A2A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for Chinese printed text recognition</w:t>
      </w:r>
      <w:r w:rsidR="000863A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with </w:t>
      </w:r>
      <w:r w:rsidR="000863A7" w:rsidRPr="00DC2C24">
        <w:rPr>
          <w:rFonts w:ascii="Open Sans" w:hAnsi="Open Sans" w:cs="Times New Roman"/>
          <w:color w:val="000000" w:themeColor="text1"/>
          <w:sz w:val="18"/>
          <w:szCs w:val="20"/>
        </w:rPr>
        <w:t>3500+</w:t>
      </w:r>
      <w:r w:rsidR="000863A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character categories utilizing </w:t>
      </w:r>
      <w:r w:rsidR="000863A7" w:rsidRPr="000863A7">
        <w:rPr>
          <w:rFonts w:ascii="Open Sans Light" w:hAnsi="Open Sans Light" w:cs="Times New Roman"/>
          <w:color w:val="000000" w:themeColor="text1"/>
          <w:sz w:val="18"/>
          <w:szCs w:val="20"/>
        </w:rPr>
        <w:t>spatial information and logogram usage in Chinese</w:t>
      </w:r>
      <w:r w:rsidR="000863A7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  <w:commentRangeEnd w:id="14"/>
      <w:r w:rsidR="00C64B25">
        <w:rPr>
          <w:rStyle w:val="a4"/>
        </w:rPr>
        <w:commentReference w:id="14"/>
      </w:r>
    </w:p>
    <w:p w14:paraId="5664662A" w14:textId="13598D43" w:rsidR="00CB456B" w:rsidRPr="00CB456B" w:rsidRDefault="00CB456B" w:rsidP="00CB456B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>
        <w:rPr>
          <w:rFonts w:ascii="Open Sans Light" w:hAnsi="Open Sans Light" w:cs="Times New Roman" w:hint="eastAsia"/>
          <w:color w:val="000000" w:themeColor="text1"/>
          <w:sz w:val="18"/>
          <w:szCs w:val="20"/>
        </w:rPr>
        <w:t xml:space="preserve">Utilized semantic information through a </w:t>
      </w:r>
      <w:r w:rsidR="004A3F1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statistic </w:t>
      </w:r>
      <w:r w:rsidRPr="00752E08">
        <w:rPr>
          <w:rFonts w:ascii="Open Sans" w:hAnsi="Open Sans" w:cs="Times New Roman"/>
          <w:color w:val="000000" w:themeColor="text1"/>
          <w:sz w:val="18"/>
          <w:szCs w:val="20"/>
        </w:rPr>
        <w:t>Conditional Random Field</w:t>
      </w:r>
      <w:r>
        <w:rPr>
          <w:rFonts w:ascii="Open Sans Light" w:hAnsi="Open Sans Light" w:cs="Times New Roman" w:hint="eastAsia"/>
          <w:color w:val="000000" w:themeColor="text1"/>
          <w:sz w:val="18"/>
          <w:szCs w:val="20"/>
        </w:rPr>
        <w:t xml:space="preserve"> model</w:t>
      </w:r>
      <w:r w:rsidR="00DC2C2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boosting accuracy by </w:t>
      </w:r>
      <w:r w:rsidR="00DC2C24" w:rsidRPr="00DC2C24">
        <w:rPr>
          <w:rFonts w:ascii="Open Sans" w:hAnsi="Open Sans" w:cs="Times New Roman"/>
          <w:color w:val="000000" w:themeColor="text1"/>
          <w:sz w:val="18"/>
          <w:szCs w:val="20"/>
        </w:rPr>
        <w:t>3%</w:t>
      </w:r>
      <w:r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2E0C631A" w14:textId="3F3298A2" w:rsidR="00A80FC8" w:rsidRDefault="00A80FC8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Trained</w:t>
      </w: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a multi-pathway</w:t>
      </w:r>
      <w:r w:rsidR="008B6C85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CNN</w:t>
      </w:r>
      <w:r w:rsidR="00D80F4C">
        <w:rPr>
          <w:rFonts w:ascii="Open Sans Light" w:hAnsi="Open Sans Light" w:cs="Times New Roman"/>
          <w:color w:val="000000" w:themeColor="text1"/>
          <w:sz w:val="18"/>
          <w:szCs w:val="20"/>
        </w:rPr>
        <w:t>, achieved a prec</w:t>
      </w:r>
      <w:r w:rsidR="004E1ECA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ision of </w:t>
      </w:r>
      <w:r w:rsidR="004E1ECA" w:rsidRPr="00752E08">
        <w:rPr>
          <w:rFonts w:ascii="Open Sans" w:hAnsi="Open Sans" w:cs="Times New Roman"/>
          <w:color w:val="000000" w:themeColor="text1"/>
          <w:sz w:val="18"/>
          <w:szCs w:val="20"/>
        </w:rPr>
        <w:t>9</w:t>
      </w:r>
      <w:r w:rsidR="00DB0384" w:rsidRPr="00752E08">
        <w:rPr>
          <w:rFonts w:ascii="Open Sans" w:hAnsi="Open Sans" w:cs="Times New Roman"/>
          <w:color w:val="000000" w:themeColor="text1"/>
          <w:sz w:val="18"/>
          <w:szCs w:val="20"/>
        </w:rPr>
        <w:t>6.8%</w:t>
      </w:r>
      <w:r w:rsidR="00DB0384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on </w:t>
      </w:r>
      <w:r w:rsidR="00DF1142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CMCC</w:t>
      </w:r>
      <w:r w:rsidR="00DB0384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Chinese Database</w:t>
      </w:r>
      <w:r w:rsidR="000D10B2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2B1D6A2B" w14:textId="4B882239" w:rsidR="00481542" w:rsidRPr="004739CA" w:rsidRDefault="00CF18C1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sz w:val="18"/>
          <w:szCs w:val="20"/>
        </w:rPr>
      </w:pPr>
      <w:r w:rsidRPr="004739CA">
        <w:rPr>
          <w:rFonts w:ascii="Open Sans Light" w:hAnsi="Open Sans Light" w:cs="Times New Roman"/>
          <w:sz w:val="18"/>
          <w:szCs w:val="20"/>
        </w:rPr>
        <w:t xml:space="preserve">Proposed solution was </w:t>
      </w:r>
      <w:r w:rsidRPr="004739CA">
        <w:rPr>
          <w:rFonts w:ascii="Open Sans" w:hAnsi="Open Sans" w:cs="Times New Roman"/>
          <w:b/>
          <w:bCs/>
          <w:sz w:val="18"/>
          <w:szCs w:val="20"/>
        </w:rPr>
        <w:t>purchased by China Mobile</w:t>
      </w:r>
      <w:r w:rsidR="00EE5D87" w:rsidRPr="00EE5D87">
        <w:rPr>
          <w:rFonts w:ascii="Open Sans Light" w:hAnsi="Open Sans Light" w:cs="Times New Roman"/>
          <w:sz w:val="18"/>
          <w:szCs w:val="20"/>
        </w:rPr>
        <w:t xml:space="preserve"> for product improvement</w:t>
      </w:r>
      <w:r w:rsidRPr="004739CA">
        <w:rPr>
          <w:rFonts w:ascii="Open Sans Light" w:hAnsi="Open Sans Light" w:cs="Times New Roman"/>
          <w:sz w:val="18"/>
          <w:szCs w:val="20"/>
        </w:rPr>
        <w:t>.</w:t>
      </w:r>
    </w:p>
    <w:p w14:paraId="5CE252D9" w14:textId="255CB2E0" w:rsidR="00731388" w:rsidRPr="004739CA" w:rsidRDefault="00731388" w:rsidP="00CB0858">
      <w:p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i/>
          <w:iCs/>
          <w:sz w:val="18"/>
          <w:szCs w:val="20"/>
        </w:rPr>
      </w:pPr>
      <w:r w:rsidRPr="004739CA">
        <w:rPr>
          <w:rFonts w:ascii="Open Sans" w:hAnsi="Open Sans" w:cs="Times New Roman"/>
          <w:b/>
          <w:sz w:val="18"/>
          <w:szCs w:val="20"/>
        </w:rPr>
        <w:t>Stanford University</w:t>
      </w:r>
      <w:r w:rsidRPr="004739CA">
        <w:rPr>
          <w:rFonts w:ascii="Open Sans" w:hAnsi="Open Sans" w:cs="Times New Roman"/>
          <w:sz w:val="18"/>
          <w:szCs w:val="20"/>
        </w:rPr>
        <w:tab/>
      </w:r>
      <w:r w:rsidR="00A63073" w:rsidRPr="004739CA">
        <w:rPr>
          <w:rFonts w:ascii="Open Sans" w:hAnsi="Open Sans" w:cs="Times New Roman"/>
          <w:i/>
          <w:iCs/>
          <w:sz w:val="18"/>
          <w:szCs w:val="20"/>
        </w:rPr>
        <w:t>Palo Alto, CA</w:t>
      </w:r>
    </w:p>
    <w:p w14:paraId="36E3F2B5" w14:textId="61E2CB8A" w:rsidR="00034348" w:rsidRPr="004739CA" w:rsidRDefault="00034348" w:rsidP="00CB0858">
      <w:p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i/>
          <w:sz w:val="18"/>
          <w:szCs w:val="20"/>
        </w:rPr>
      </w:pPr>
      <w:r w:rsidRPr="004739CA">
        <w:rPr>
          <w:rFonts w:ascii="Open Sans" w:hAnsi="Open Sans" w:cs="Times New Roman"/>
          <w:i/>
          <w:sz w:val="18"/>
          <w:szCs w:val="20"/>
        </w:rPr>
        <w:t>Department of Electrical Engineering</w:t>
      </w:r>
    </w:p>
    <w:p w14:paraId="719143A4" w14:textId="7D4484AA" w:rsidR="00731388" w:rsidRPr="004739CA" w:rsidRDefault="00731388" w:rsidP="00CB0858">
      <w:pPr>
        <w:spacing w:line="240" w:lineRule="exact"/>
        <w:ind w:rightChars="-16" w:right="-34" w:firstLine="418"/>
        <w:rPr>
          <w:rFonts w:ascii="Open Sans" w:hAnsi="Open Sans" w:cs="Times New Roman"/>
          <w:b/>
          <w:sz w:val="18"/>
          <w:szCs w:val="20"/>
        </w:rPr>
      </w:pPr>
      <w:r w:rsidRPr="004739CA">
        <w:rPr>
          <w:rFonts w:ascii="Open Sans Light" w:hAnsi="Open Sans Light" w:cs="Times New Roman"/>
          <w:sz w:val="18"/>
          <w:szCs w:val="20"/>
        </w:rPr>
        <w:t xml:space="preserve">Participants in a remote project of </w:t>
      </w:r>
      <w:r w:rsidRPr="004739CA">
        <w:rPr>
          <w:rFonts w:ascii="Open Sans" w:hAnsi="Open Sans" w:cs="Times New Roman"/>
          <w:b/>
          <w:i/>
          <w:sz w:val="18"/>
          <w:szCs w:val="20"/>
        </w:rPr>
        <w:t xml:space="preserve">Prof. </w:t>
      </w:r>
      <w:proofErr w:type="spellStart"/>
      <w:r w:rsidRPr="004739CA">
        <w:rPr>
          <w:rFonts w:ascii="Open Sans" w:hAnsi="Open Sans" w:cs="Times New Roman"/>
          <w:b/>
          <w:i/>
          <w:sz w:val="18"/>
          <w:szCs w:val="20"/>
        </w:rPr>
        <w:t>Tsachy</w:t>
      </w:r>
      <w:proofErr w:type="spellEnd"/>
      <w:r w:rsidRPr="004739CA">
        <w:rPr>
          <w:rFonts w:ascii="Open Sans" w:hAnsi="Open Sans" w:cs="Times New Roman"/>
          <w:b/>
          <w:i/>
          <w:sz w:val="18"/>
          <w:szCs w:val="20"/>
        </w:rPr>
        <w:t xml:space="preserve"> </w:t>
      </w:r>
      <w:proofErr w:type="spellStart"/>
      <w:r w:rsidRPr="004739CA">
        <w:rPr>
          <w:rFonts w:ascii="Open Sans" w:hAnsi="Open Sans" w:cs="Times New Roman"/>
          <w:b/>
          <w:i/>
          <w:sz w:val="18"/>
          <w:szCs w:val="20"/>
        </w:rPr>
        <w:t>Weissman</w:t>
      </w:r>
      <w:proofErr w:type="spellEnd"/>
      <w:r w:rsidRPr="004739CA">
        <w:rPr>
          <w:rFonts w:ascii="Open Sans" w:hAnsi="Open Sans" w:cs="Times New Roman"/>
          <w:b/>
          <w:sz w:val="18"/>
          <w:szCs w:val="20"/>
        </w:rPr>
        <w:t xml:space="preserve"> </w:t>
      </w:r>
    </w:p>
    <w:p w14:paraId="6CDCF199" w14:textId="01103F39" w:rsidR="00731388" w:rsidRPr="004739CA" w:rsidRDefault="002617FF" w:rsidP="00CB0858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" w:hAnsi="Open Sans" w:cs="Times New Roman"/>
          <w:b/>
          <w:sz w:val="18"/>
          <w:szCs w:val="20"/>
        </w:rPr>
        <w:t xml:space="preserve">   </w:t>
      </w:r>
      <w:r w:rsidR="000F778F" w:rsidRPr="004739CA">
        <w:rPr>
          <w:rFonts w:ascii="Open Sans" w:hAnsi="Open Sans" w:cs="Times New Roman"/>
          <w:b/>
          <w:sz w:val="18"/>
          <w:szCs w:val="20"/>
        </w:rPr>
        <w:t xml:space="preserve">(e) </w:t>
      </w:r>
      <w:r w:rsidR="008B409C" w:rsidRPr="004739CA">
        <w:rPr>
          <w:rFonts w:ascii="Open Sans" w:hAnsi="Open Sans" w:cs="Times New Roman"/>
          <w:b/>
          <w:sz w:val="18"/>
          <w:szCs w:val="20"/>
        </w:rPr>
        <w:t>Magnetic Resonance Imaging (MRI) Registration</w:t>
      </w:r>
      <w:r w:rsidR="00731388" w:rsidRPr="004739CA">
        <w:rPr>
          <w:rFonts w:ascii="Open Sans" w:hAnsi="Open Sans" w:cs="Times New Roman"/>
          <w:sz w:val="18"/>
          <w:szCs w:val="20"/>
        </w:rPr>
        <w:tab/>
        <w:t xml:space="preserve">   </w:t>
      </w:r>
      <w:r w:rsidR="002F6E6A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10. 2016 – 2016.12</w:t>
      </w:r>
    </w:p>
    <w:p w14:paraId="732D60B5" w14:textId="09136A6E" w:rsidR="00731388" w:rsidRPr="004739CA" w:rsidRDefault="00CB11A0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commentRangeStart w:id="15"/>
      <w:r w:rsidRPr="004739CA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Improve</w:t>
      </w:r>
      <w:r w:rsidR="00DF3FDE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d</w:t>
      </w: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="00791A1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MRI registration results </w:t>
      </w:r>
      <w:r w:rsidR="00700FDA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by solving problems with</w:t>
      </w:r>
      <w:r w:rsidR="00791A1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information theory and statistical signal processing</w:t>
      </w:r>
      <w:r w:rsidR="00D45D49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  <w:commentRangeEnd w:id="15"/>
      <w:r w:rsidR="00E33829">
        <w:rPr>
          <w:rStyle w:val="a4"/>
        </w:rPr>
        <w:commentReference w:id="15"/>
      </w:r>
    </w:p>
    <w:p w14:paraId="2EE3EFC6" w14:textId="483A3854" w:rsidR="00731388" w:rsidRPr="004739CA" w:rsidRDefault="00740A1A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Experimented with </w:t>
      </w:r>
      <w:r w:rsidRPr="00752E08">
        <w:rPr>
          <w:rFonts w:ascii="Open Sans" w:hAnsi="Open Sans" w:cs="Times New Roman"/>
          <w:color w:val="000000" w:themeColor="text1"/>
          <w:sz w:val="18"/>
          <w:szCs w:val="20"/>
        </w:rPr>
        <w:t>M</w:t>
      </w:r>
      <w:r w:rsidR="00141127">
        <w:rPr>
          <w:rFonts w:ascii="Open Sans" w:hAnsi="Open Sans" w:cs="Times New Roman"/>
          <w:color w:val="000000" w:themeColor="text1"/>
          <w:sz w:val="18"/>
          <w:szCs w:val="20"/>
        </w:rPr>
        <w:t xml:space="preserve">aximum Likelihood </w:t>
      </w:r>
      <w:proofErr w:type="spellStart"/>
      <w:r w:rsidR="00141127">
        <w:rPr>
          <w:rFonts w:ascii="Open Sans" w:hAnsi="Open Sans" w:cs="Times New Roman"/>
          <w:color w:val="000000" w:themeColor="text1"/>
          <w:sz w:val="18"/>
          <w:szCs w:val="20"/>
        </w:rPr>
        <w:t>Estim</w:t>
      </w:r>
      <w:r w:rsidRPr="00752E08">
        <w:rPr>
          <w:rFonts w:ascii="Open Sans" w:hAnsi="Open Sans" w:cs="Times New Roman"/>
          <w:color w:val="000000" w:themeColor="text1"/>
          <w:sz w:val="18"/>
          <w:szCs w:val="20"/>
        </w:rPr>
        <w:t>tion</w:t>
      </w:r>
      <w:proofErr w:type="spellEnd"/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="00D45D49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approach, a</w:t>
      </w: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mutual information based registration method</w:t>
      </w:r>
      <w:r w:rsidR="000D10B2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1ADD097C" w14:textId="61A05DE5" w:rsidR="00701856" w:rsidRPr="004739CA" w:rsidRDefault="00740A1A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commentRangeStart w:id="16"/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Applied a bias-corrected version of MLE estimator in smooth regime</w:t>
      </w:r>
      <w:r w:rsidR="00474CB5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, reducing </w:t>
      </w:r>
      <w:r w:rsidR="00EA3C20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the </w:t>
      </w:r>
      <w:r w:rsidR="00474CB5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Mean Square Error to</w:t>
      </w:r>
      <w:r w:rsidR="00474CB5" w:rsidRPr="00DF4A33">
        <w:rPr>
          <w:rFonts w:ascii="Open Sans Light" w:hAnsi="Open Sans Light" w:cs="Times New Roman"/>
          <w:b/>
          <w:color w:val="000000" w:themeColor="text1"/>
          <w:sz w:val="18"/>
          <w:szCs w:val="20"/>
        </w:rPr>
        <w:t xml:space="preserve"> </w:t>
      </w:r>
      <w:r w:rsidR="00474CB5" w:rsidRPr="00752E08">
        <w:rPr>
          <w:rFonts w:ascii="Open Sans" w:hAnsi="Open Sans" w:cs="Times New Roman"/>
          <w:color w:val="000000" w:themeColor="text1"/>
          <w:sz w:val="18"/>
          <w:szCs w:val="20"/>
        </w:rPr>
        <w:t>1%</w:t>
      </w:r>
      <w:r w:rsidR="00474CB5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of traditional MLE approach</w:t>
      </w:r>
      <w:r w:rsidR="00D45D49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  <w:commentRangeEnd w:id="16"/>
      <w:r w:rsidR="00E66BB2">
        <w:rPr>
          <w:rStyle w:val="a4"/>
        </w:rPr>
        <w:commentReference w:id="16"/>
      </w:r>
    </w:p>
    <w:p w14:paraId="12085D65" w14:textId="06D59E81" w:rsidR="000068C2" w:rsidRPr="004739CA" w:rsidRDefault="00DB776F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sz w:val="18"/>
          <w:szCs w:val="20"/>
        </w:rPr>
      </w:pPr>
      <w:r w:rsidRPr="004739CA">
        <w:rPr>
          <w:rFonts w:ascii="Open Sans Light" w:hAnsi="Open Sans Light" w:cs="Times New Roman"/>
          <w:sz w:val="18"/>
          <w:szCs w:val="20"/>
        </w:rPr>
        <w:t>Compl</w:t>
      </w:r>
      <w:r w:rsidR="00E07F46" w:rsidRPr="004739CA">
        <w:rPr>
          <w:rFonts w:ascii="Open Sans Light" w:hAnsi="Open Sans Light" w:cs="Times New Roman"/>
          <w:sz w:val="18"/>
          <w:szCs w:val="20"/>
        </w:rPr>
        <w:t>ete</w:t>
      </w:r>
      <w:r w:rsidR="00C576AA" w:rsidRPr="004739CA">
        <w:rPr>
          <w:rFonts w:ascii="Open Sans Light" w:hAnsi="Open Sans Light" w:cs="Times New Roman"/>
          <w:sz w:val="18"/>
          <w:szCs w:val="20"/>
        </w:rPr>
        <w:t>d</w:t>
      </w:r>
      <w:r w:rsidR="00E07F46" w:rsidRPr="004739CA">
        <w:rPr>
          <w:rFonts w:ascii="Open Sans Light" w:hAnsi="Open Sans Light" w:cs="Times New Roman"/>
          <w:sz w:val="18"/>
          <w:szCs w:val="20"/>
        </w:rPr>
        <w:t xml:space="preserve"> a technique report and demo and r</w:t>
      </w:r>
      <w:r w:rsidRPr="004739CA">
        <w:rPr>
          <w:rFonts w:ascii="Open Sans Light" w:hAnsi="Open Sans Light" w:cs="Times New Roman"/>
          <w:sz w:val="18"/>
          <w:szCs w:val="20"/>
        </w:rPr>
        <w:t xml:space="preserve">anked </w:t>
      </w:r>
      <w:r w:rsidRPr="004739CA">
        <w:rPr>
          <w:rFonts w:ascii="Open Sans" w:hAnsi="Open Sans" w:cs="Times New Roman"/>
          <w:b/>
          <w:bCs/>
          <w:sz w:val="18"/>
          <w:szCs w:val="20"/>
        </w:rPr>
        <w:t>4</w:t>
      </w:r>
      <w:r w:rsidRPr="004739CA">
        <w:rPr>
          <w:rFonts w:ascii="Open Sans" w:hAnsi="Open Sans" w:cs="Times New Roman"/>
          <w:b/>
          <w:bCs/>
          <w:sz w:val="18"/>
          <w:szCs w:val="20"/>
          <w:vertAlign w:val="superscript"/>
        </w:rPr>
        <w:t>th</w:t>
      </w:r>
      <w:r w:rsidRPr="004739CA">
        <w:rPr>
          <w:rFonts w:ascii="Open Sans" w:hAnsi="Open Sans" w:cs="Times New Roman"/>
          <w:b/>
          <w:bCs/>
          <w:sz w:val="18"/>
          <w:szCs w:val="20"/>
        </w:rPr>
        <w:t xml:space="preserve"> </w:t>
      </w:r>
      <w:del w:id="17" w:author="Microsoft Office 用户" w:date="2017-11-22T21:13:00Z">
        <w:r w:rsidRPr="004739CA" w:rsidDel="00FB2155">
          <w:rPr>
            <w:rFonts w:ascii="Open Sans" w:hAnsi="Open Sans" w:cs="Times New Roman"/>
            <w:b/>
            <w:bCs/>
            <w:sz w:val="18"/>
            <w:szCs w:val="20"/>
          </w:rPr>
          <w:delText>out of</w:delText>
        </w:r>
      </w:del>
      <w:ins w:id="18" w:author="Microsoft Office 用户" w:date="2017-11-22T21:13:00Z">
        <w:r w:rsidR="00FB2155">
          <w:rPr>
            <w:rFonts w:ascii="Open Sans" w:hAnsi="Open Sans" w:cs="Times New Roman"/>
            <w:b/>
            <w:bCs/>
            <w:sz w:val="18"/>
            <w:szCs w:val="20"/>
          </w:rPr>
          <w:t>in</w:t>
        </w:r>
      </w:ins>
      <w:r w:rsidRPr="004739CA">
        <w:rPr>
          <w:rFonts w:ascii="Open Sans" w:hAnsi="Open Sans" w:cs="Times New Roman"/>
          <w:b/>
          <w:bCs/>
          <w:sz w:val="18"/>
          <w:szCs w:val="20"/>
        </w:rPr>
        <w:t xml:space="preserve"> 146</w:t>
      </w:r>
      <w:r w:rsidRPr="004739CA">
        <w:rPr>
          <w:rFonts w:ascii="Open Sans Light" w:hAnsi="Open Sans Light" w:cs="Times New Roman"/>
          <w:sz w:val="18"/>
          <w:szCs w:val="20"/>
        </w:rPr>
        <w:t xml:space="preserve"> </w:t>
      </w:r>
      <w:r w:rsidR="00C57646" w:rsidRPr="004739CA">
        <w:rPr>
          <w:rFonts w:ascii="Open Sans Light" w:hAnsi="Open Sans Light" w:cs="Times New Roman"/>
          <w:sz w:val="18"/>
          <w:szCs w:val="20"/>
        </w:rPr>
        <w:t>participants.</w:t>
      </w:r>
    </w:p>
    <w:p w14:paraId="34703190" w14:textId="77777777" w:rsidR="00FB1C9F" w:rsidRDefault="00FB1C9F" w:rsidP="00CB0858">
      <w:p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b/>
          <w:sz w:val="18"/>
          <w:szCs w:val="20"/>
        </w:rPr>
      </w:pPr>
    </w:p>
    <w:p w14:paraId="55003A2A" w14:textId="7ED658CB" w:rsidR="00FB1C9F" w:rsidRPr="00CB0858" w:rsidRDefault="00FB1C9F" w:rsidP="00FB1C9F">
      <w:pPr>
        <w:pBdr>
          <w:bottom w:val="single" w:sz="6" w:space="1" w:color="auto"/>
        </w:pBdr>
        <w:spacing w:after="10" w:line="240" w:lineRule="exact"/>
        <w:ind w:rightChars="-16" w:right="-34"/>
        <w:outlineLvl w:val="0"/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</w:pPr>
      <w:r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  <w:t xml:space="preserve">Prominent </w:t>
      </w:r>
      <w:r w:rsidR="00B50988"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  <w:t xml:space="preserve">Course </w:t>
      </w:r>
      <w:r w:rsidR="00B50988">
        <w:rPr>
          <w:rFonts w:ascii="Open Sans Extrabold" w:hAnsi="Open Sans Extrabold" w:hint="eastAsia"/>
          <w:b/>
          <w:bCs/>
          <w:smallCaps/>
          <w:color w:val="C61B2B"/>
          <w:sz w:val="22"/>
          <w:szCs w:val="20"/>
        </w:rPr>
        <w:t>Project</w:t>
      </w:r>
    </w:p>
    <w:p w14:paraId="0F686852" w14:textId="209A557B" w:rsidR="000068C2" w:rsidRPr="004739CA" w:rsidRDefault="000068C2" w:rsidP="00CB0858">
      <w:p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i/>
          <w:iCs/>
          <w:sz w:val="18"/>
          <w:szCs w:val="20"/>
        </w:rPr>
      </w:pPr>
      <w:r w:rsidRPr="004739CA">
        <w:rPr>
          <w:rFonts w:ascii="Open Sans" w:hAnsi="Open Sans" w:cs="Times New Roman"/>
          <w:b/>
          <w:sz w:val="18"/>
          <w:szCs w:val="20"/>
        </w:rPr>
        <w:t>Tsinghua University</w:t>
      </w:r>
      <w:r w:rsidRPr="004739CA">
        <w:rPr>
          <w:rFonts w:ascii="Open Sans" w:hAnsi="Open Sans" w:cs="Times New Roman"/>
          <w:sz w:val="18"/>
          <w:szCs w:val="20"/>
        </w:rPr>
        <w:tab/>
      </w:r>
      <w:r w:rsidRPr="004739CA">
        <w:rPr>
          <w:rFonts w:ascii="Open Sans" w:hAnsi="Open Sans" w:cs="Times New Roman"/>
          <w:i/>
          <w:iCs/>
          <w:sz w:val="18"/>
          <w:szCs w:val="20"/>
        </w:rPr>
        <w:t>Beijing, China</w:t>
      </w:r>
    </w:p>
    <w:p w14:paraId="0E2A5638" w14:textId="1C7C67F1" w:rsidR="000068C2" w:rsidRPr="004739CA" w:rsidRDefault="000068C2" w:rsidP="00CB0858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" w:hAnsi="Open Sans" w:cs="Times New Roman"/>
          <w:i/>
          <w:color w:val="000000" w:themeColor="text1"/>
          <w:sz w:val="18"/>
          <w:szCs w:val="20"/>
        </w:rPr>
        <w:t xml:space="preserve">Course project in </w:t>
      </w:r>
      <w:commentRangeStart w:id="19"/>
      <w:r w:rsidRPr="004739CA">
        <w:rPr>
          <w:rFonts w:ascii="Open Sans" w:hAnsi="Open Sans" w:cs="Times New Roman"/>
          <w:i/>
          <w:color w:val="000000" w:themeColor="text1"/>
          <w:sz w:val="18"/>
          <w:szCs w:val="20"/>
        </w:rPr>
        <w:t>“Media and Recognition”</w:t>
      </w: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commentRangeEnd w:id="19"/>
      <w:r w:rsidR="00E33829">
        <w:rPr>
          <w:rStyle w:val="a4"/>
        </w:rPr>
        <w:commentReference w:id="19"/>
      </w: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ab/>
      </w:r>
    </w:p>
    <w:p w14:paraId="5D01B614" w14:textId="4CA10685" w:rsidR="00CC7352" w:rsidRPr="004739CA" w:rsidRDefault="000068C2" w:rsidP="00CB0858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" w:hAnsi="Open Sans" w:cs="Times New Roman"/>
          <w:b/>
          <w:sz w:val="18"/>
          <w:szCs w:val="20"/>
        </w:rPr>
        <w:t xml:space="preserve">   (f) </w:t>
      </w:r>
      <w:r w:rsidR="00C52F7D" w:rsidRPr="004739CA">
        <w:rPr>
          <w:rFonts w:ascii="Open Sans" w:hAnsi="Open Sans" w:cs="Times New Roman"/>
          <w:b/>
          <w:sz w:val="18"/>
          <w:szCs w:val="20"/>
        </w:rPr>
        <w:t>Facial Expression Recognition</w:t>
      </w:r>
      <w:r w:rsidR="00980DE0" w:rsidRPr="004739CA">
        <w:rPr>
          <w:rFonts w:ascii="Open Sans" w:hAnsi="Open Sans" w:cs="Times New Roman"/>
          <w:sz w:val="18"/>
          <w:szCs w:val="20"/>
        </w:rPr>
        <w:tab/>
        <w:t xml:space="preserve">   </w:t>
      </w:r>
      <w:r w:rsidR="00154A4F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Spring 2017</w:t>
      </w:r>
    </w:p>
    <w:p w14:paraId="0A3ED153" w14:textId="35D21002" w:rsidR="00CC7352" w:rsidRPr="004739CA" w:rsidRDefault="00CC7352" w:rsidP="00CB0858">
      <w:pPr>
        <w:pStyle w:val="af"/>
        <w:numPr>
          <w:ilvl w:val="0"/>
          <w:numId w:val="11"/>
        </w:num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sz w:val="18"/>
          <w:szCs w:val="20"/>
        </w:rPr>
      </w:pPr>
      <w:r w:rsidRPr="004739CA">
        <w:rPr>
          <w:rFonts w:ascii="Open Sans Light" w:hAnsi="Open Sans Light"/>
          <w:color w:val="000000" w:themeColor="text1"/>
          <w:sz w:val="18"/>
          <w:szCs w:val="20"/>
        </w:rPr>
        <w:t>Classified static images into eight categories of emotion, including anger, happiness, surprise and fear etc.</w:t>
      </w:r>
    </w:p>
    <w:p w14:paraId="55204945" w14:textId="0E89FC59" w:rsidR="00CC7352" w:rsidRPr="004739CA" w:rsidRDefault="003E6B85" w:rsidP="00CB0858">
      <w:pPr>
        <w:numPr>
          <w:ilvl w:val="0"/>
          <w:numId w:val="11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commentRangeStart w:id="20"/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Used </w:t>
      </w:r>
      <w:r w:rsidRPr="004739CA">
        <w:rPr>
          <w:rFonts w:ascii="Open Sans" w:hAnsi="Open Sans" w:cs="Times New Roman"/>
          <w:color w:val="000000" w:themeColor="text1"/>
          <w:sz w:val="18"/>
          <w:szCs w:val="20"/>
        </w:rPr>
        <w:t>VGG-16</w:t>
      </w:r>
      <w:r w:rsidR="00C255DC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and multistage fine-tuned</w:t>
      </w: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on various data</w:t>
      </w:r>
      <w:r w:rsidR="004458F2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s</w:t>
      </w:r>
      <w:r w:rsidR="002F277B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et</w:t>
      </w: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s including </w:t>
      </w:r>
      <w:r w:rsidR="002F277B" w:rsidRPr="004739CA">
        <w:rPr>
          <w:rFonts w:ascii="Open Sans" w:hAnsi="Open Sans" w:cs="Times New Roman"/>
          <w:color w:val="000000" w:themeColor="text1"/>
          <w:sz w:val="18"/>
          <w:szCs w:val="20"/>
        </w:rPr>
        <w:t xml:space="preserve">VGG-Face dataset, </w:t>
      </w:r>
      <w:r w:rsidRPr="004739CA">
        <w:rPr>
          <w:rFonts w:ascii="Open Sans" w:hAnsi="Open Sans" w:cs="Times New Roman"/>
          <w:color w:val="000000" w:themeColor="text1"/>
          <w:sz w:val="18"/>
          <w:szCs w:val="20"/>
        </w:rPr>
        <w:t xml:space="preserve">FER2013 </w:t>
      </w:r>
      <w:r w:rsidR="0020128A" w:rsidRPr="004739CA">
        <w:rPr>
          <w:rFonts w:ascii="Open Sans" w:hAnsi="Open Sans" w:cs="Times New Roman"/>
          <w:color w:val="000000" w:themeColor="text1"/>
          <w:sz w:val="18"/>
          <w:szCs w:val="20"/>
        </w:rPr>
        <w:t xml:space="preserve">public </w:t>
      </w:r>
      <w:r w:rsidR="002F277B" w:rsidRPr="004739CA">
        <w:rPr>
          <w:rFonts w:ascii="Open Sans" w:hAnsi="Open Sans" w:cs="Times New Roman"/>
          <w:color w:val="000000" w:themeColor="text1"/>
          <w:sz w:val="18"/>
          <w:szCs w:val="20"/>
        </w:rPr>
        <w:t>Test</w:t>
      </w:r>
      <w:r w:rsidR="00B518F8" w:rsidRPr="004739CA">
        <w:rPr>
          <w:rFonts w:ascii="Open Sans" w:hAnsi="Open Sans" w:cs="Times New Roman"/>
          <w:color w:val="000000" w:themeColor="text1"/>
          <w:sz w:val="18"/>
          <w:szCs w:val="20"/>
        </w:rPr>
        <w:t xml:space="preserve">, </w:t>
      </w:r>
      <w:r w:rsidR="0020128A" w:rsidRPr="004739CA">
        <w:rPr>
          <w:rFonts w:ascii="Open Sans" w:hAnsi="Open Sans" w:cs="Times New Roman"/>
          <w:color w:val="000000" w:themeColor="text1"/>
          <w:sz w:val="18"/>
          <w:szCs w:val="20"/>
        </w:rPr>
        <w:t>FER2013 private Test</w:t>
      </w:r>
      <w:r w:rsidR="002F277B" w:rsidRPr="004739CA">
        <w:rPr>
          <w:rFonts w:ascii="Open Sans" w:hAnsi="Open Sans" w:cs="Times New Roman"/>
          <w:color w:val="000000" w:themeColor="text1"/>
          <w:sz w:val="18"/>
          <w:szCs w:val="20"/>
        </w:rPr>
        <w:t xml:space="preserve"> and CK+</w:t>
      </w:r>
      <w:r w:rsidR="00D45D49" w:rsidRPr="004739CA">
        <w:rPr>
          <w:rFonts w:ascii="Open Sans" w:hAnsi="Open Sans" w:cs="Times New Roman"/>
          <w:color w:val="000000" w:themeColor="text1"/>
          <w:sz w:val="18"/>
          <w:szCs w:val="20"/>
        </w:rPr>
        <w:t>.</w:t>
      </w:r>
      <w:commentRangeEnd w:id="20"/>
      <w:r w:rsidR="00E33829">
        <w:rPr>
          <w:rStyle w:val="a4"/>
        </w:rPr>
        <w:commentReference w:id="20"/>
      </w:r>
    </w:p>
    <w:p w14:paraId="57717EF3" w14:textId="29E1CD16" w:rsidR="00980DE0" w:rsidRPr="004739CA" w:rsidRDefault="00E8011E" w:rsidP="00CB0858">
      <w:pPr>
        <w:numPr>
          <w:ilvl w:val="0"/>
          <w:numId w:val="11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Selected to give a presentation </w:t>
      </w:r>
      <w:r w:rsidR="00CF3AE9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to </w:t>
      </w:r>
      <w:r w:rsidR="00CF3AE9" w:rsidRPr="001731E3">
        <w:rPr>
          <w:rFonts w:ascii="Open Sans" w:hAnsi="Open Sans" w:cs="Times New Roman"/>
          <w:b/>
          <w:bCs/>
          <w:color w:val="000000" w:themeColor="text1"/>
          <w:sz w:val="18"/>
          <w:szCs w:val="20"/>
        </w:rPr>
        <w:t>233</w:t>
      </w:r>
      <w:r w:rsidR="00CF3AE9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students </w:t>
      </w: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and r</w:t>
      </w:r>
      <w:r w:rsidR="00980DE0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anked </w:t>
      </w:r>
      <w:r w:rsidR="00980DE0" w:rsidRPr="004739CA">
        <w:rPr>
          <w:rFonts w:ascii="Open Sans" w:hAnsi="Open Sans" w:cs="Times New Roman"/>
          <w:b/>
          <w:bCs/>
          <w:color w:val="000000" w:themeColor="text1"/>
          <w:sz w:val="18"/>
          <w:szCs w:val="20"/>
        </w:rPr>
        <w:t>1</w:t>
      </w:r>
      <w:r w:rsidR="00980DE0" w:rsidRPr="004739CA">
        <w:rPr>
          <w:rFonts w:ascii="Open Sans" w:hAnsi="Open Sans" w:cs="Times New Roman"/>
          <w:b/>
          <w:bCs/>
          <w:color w:val="000000" w:themeColor="text1"/>
          <w:sz w:val="18"/>
          <w:szCs w:val="20"/>
          <w:vertAlign w:val="superscript"/>
        </w:rPr>
        <w:t>st</w:t>
      </w:r>
      <w:r w:rsidR="00980DE0" w:rsidRPr="004739CA">
        <w:rPr>
          <w:rFonts w:ascii="Open Sans" w:hAnsi="Open Sans" w:cs="Times New Roman"/>
          <w:b/>
          <w:bCs/>
          <w:color w:val="000000" w:themeColor="text1"/>
          <w:sz w:val="18"/>
          <w:szCs w:val="20"/>
        </w:rPr>
        <w:t xml:space="preserve"> </w:t>
      </w:r>
      <w:del w:id="21" w:author="Microsoft Office 用户" w:date="2017-11-22T21:13:00Z">
        <w:r w:rsidR="00913034" w:rsidRPr="004739CA" w:rsidDel="00FB2155">
          <w:rPr>
            <w:rFonts w:ascii="Open Sans" w:hAnsi="Open Sans" w:cs="Times New Roman"/>
            <w:b/>
            <w:bCs/>
            <w:color w:val="000000" w:themeColor="text1"/>
            <w:sz w:val="18"/>
            <w:szCs w:val="20"/>
          </w:rPr>
          <w:delText>out of</w:delText>
        </w:r>
      </w:del>
      <w:ins w:id="22" w:author="Microsoft Office 用户" w:date="2017-11-22T21:13:00Z">
        <w:r w:rsidR="00FB2155">
          <w:rPr>
            <w:rFonts w:ascii="Open Sans" w:hAnsi="Open Sans" w:cs="Times New Roman"/>
            <w:b/>
            <w:bCs/>
            <w:color w:val="000000" w:themeColor="text1"/>
            <w:sz w:val="18"/>
            <w:szCs w:val="20"/>
          </w:rPr>
          <w:t>in</w:t>
        </w:r>
      </w:ins>
      <w:r w:rsidR="00913034" w:rsidRPr="004739CA">
        <w:rPr>
          <w:rFonts w:ascii="Open Sans" w:hAnsi="Open Sans" w:cs="Times New Roman"/>
          <w:b/>
          <w:bCs/>
          <w:color w:val="000000" w:themeColor="text1"/>
          <w:sz w:val="18"/>
          <w:szCs w:val="20"/>
        </w:rPr>
        <w:t xml:space="preserve"> 10</w:t>
      </w:r>
      <w:r w:rsidR="00913034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teams</w:t>
      </w:r>
      <w:r w:rsidR="00980DE0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6479B062" w14:textId="307C81BD" w:rsidR="00C61CFC" w:rsidRPr="004739CA" w:rsidRDefault="00C61CFC" w:rsidP="00CB0858">
      <w:p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i/>
          <w:color w:val="000000" w:themeColor="text1"/>
          <w:sz w:val="18"/>
          <w:szCs w:val="20"/>
        </w:rPr>
      </w:pPr>
      <w:r w:rsidRPr="004739CA">
        <w:rPr>
          <w:rFonts w:ascii="Open Sans" w:hAnsi="Open Sans" w:cs="Times New Roman"/>
          <w:i/>
          <w:color w:val="000000" w:themeColor="text1"/>
          <w:sz w:val="18"/>
          <w:szCs w:val="20"/>
        </w:rPr>
        <w:t>Course project in “Computer Graphics”</w:t>
      </w:r>
    </w:p>
    <w:p w14:paraId="64C02578" w14:textId="15DFDD42" w:rsidR="00B73491" w:rsidRPr="004739CA" w:rsidRDefault="00C61CFC" w:rsidP="00CB0858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" w:hAnsi="Open Sans" w:cs="Times New Roman"/>
          <w:b/>
          <w:sz w:val="18"/>
          <w:szCs w:val="20"/>
        </w:rPr>
        <w:t xml:space="preserve">   (g) </w:t>
      </w:r>
      <w:r w:rsidR="00C7354C" w:rsidRPr="004739CA">
        <w:rPr>
          <w:rFonts w:ascii="Open Sans" w:hAnsi="Open Sans" w:cs="Times New Roman"/>
          <w:b/>
          <w:sz w:val="18"/>
          <w:szCs w:val="20"/>
        </w:rPr>
        <w:t>3-D vector text construction and texture mapping</w:t>
      </w:r>
      <w:r w:rsidR="00B73491" w:rsidRPr="004739CA">
        <w:rPr>
          <w:rFonts w:ascii="Open Sans" w:hAnsi="Open Sans" w:cs="Times New Roman"/>
          <w:sz w:val="18"/>
          <w:szCs w:val="20"/>
        </w:rPr>
        <w:tab/>
        <w:t xml:space="preserve">   </w:t>
      </w:r>
      <w:r w:rsidR="00B07256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Spring 2016</w:t>
      </w:r>
    </w:p>
    <w:p w14:paraId="20EA4611" w14:textId="31169AAD" w:rsidR="00A211C3" w:rsidRPr="004739CA" w:rsidRDefault="00700FDA" w:rsidP="00CB0858">
      <w:pPr>
        <w:numPr>
          <w:ilvl w:val="0"/>
          <w:numId w:val="1"/>
        </w:numPr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Constructed three-dimensional</w:t>
      </w:r>
      <w:r w:rsidR="00DA3D3A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="00D746E7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Chinese characters</w:t>
      </w: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using </w:t>
      </w:r>
      <w:r w:rsidR="00D746E7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texture mapping with natural scene images.</w:t>
      </w:r>
    </w:p>
    <w:p w14:paraId="4DF39920" w14:textId="6BF333DC" w:rsidR="00F6588C" w:rsidRPr="004739CA" w:rsidRDefault="00F6588C" w:rsidP="00CB0858">
      <w:pPr>
        <w:numPr>
          <w:ilvl w:val="0"/>
          <w:numId w:val="1"/>
        </w:numPr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Used high-dimensional</w:t>
      </w:r>
      <w:r w:rsidRPr="003B30E9">
        <w:rPr>
          <w:rFonts w:ascii="Open Sans" w:hAnsi="Open Sans" w:cs="Times New Roman"/>
          <w:color w:val="000000" w:themeColor="text1"/>
          <w:sz w:val="18"/>
          <w:szCs w:val="20"/>
        </w:rPr>
        <w:t xml:space="preserve"> </w:t>
      </w:r>
      <w:proofErr w:type="spellStart"/>
      <w:r w:rsidR="006A5677" w:rsidRPr="003B30E9">
        <w:rPr>
          <w:rFonts w:ascii="Open Sans" w:hAnsi="Open Sans" w:cs="Times New Roman"/>
          <w:color w:val="000000" w:themeColor="text1"/>
          <w:sz w:val="18"/>
          <w:szCs w:val="20"/>
        </w:rPr>
        <w:t>Bézier</w:t>
      </w:r>
      <w:proofErr w:type="spellEnd"/>
      <w:r w:rsidR="006A5677" w:rsidRPr="003B30E9">
        <w:rPr>
          <w:rFonts w:ascii="Open Sans" w:hAnsi="Open Sans" w:cs="Times New Roman"/>
          <w:color w:val="000000" w:themeColor="text1"/>
          <w:sz w:val="18"/>
          <w:szCs w:val="20"/>
        </w:rPr>
        <w:t xml:space="preserve"> curves</w:t>
      </w:r>
      <w:r w:rsidR="006A5677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and </w:t>
      </w:r>
      <w:r w:rsidR="006A5677" w:rsidRPr="003B30E9">
        <w:rPr>
          <w:rFonts w:ascii="Open Sans" w:hAnsi="Open Sans" w:cs="Times New Roman"/>
          <w:color w:val="000000" w:themeColor="text1"/>
          <w:sz w:val="18"/>
          <w:szCs w:val="20"/>
        </w:rPr>
        <w:t>B-splines</w:t>
      </w:r>
      <w:r w:rsidR="006A5677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to </w:t>
      </w:r>
      <w:r w:rsidR="006A5677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contour the characters</w:t>
      </w:r>
      <w:r w:rsidR="001E5E14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6C19717C" w14:textId="6CEEDC6E" w:rsidR="009F527A" w:rsidRPr="004739CA" w:rsidRDefault="009F527A" w:rsidP="00CB0858">
      <w:pPr>
        <w:numPr>
          <w:ilvl w:val="0"/>
          <w:numId w:val="1"/>
        </w:numPr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Projected static images onto </w:t>
      </w:r>
      <w:r w:rsidR="007466FA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surfaces of three-dimensional </w:t>
      </w:r>
      <w:r w:rsidR="00D96135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characters</w:t>
      </w:r>
      <w:r w:rsidR="007466FA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using </w:t>
      </w:r>
      <w:proofErr w:type="spellStart"/>
      <w:r w:rsidR="0048705C" w:rsidRPr="003B30E9">
        <w:rPr>
          <w:rFonts w:ascii="Open Sans" w:hAnsi="Open Sans" w:cs="Times New Roman"/>
          <w:color w:val="000000" w:themeColor="text1"/>
          <w:sz w:val="18"/>
          <w:szCs w:val="20"/>
        </w:rPr>
        <w:t>H</w:t>
      </w:r>
      <w:r w:rsidR="007466FA" w:rsidRPr="003B30E9">
        <w:rPr>
          <w:rFonts w:ascii="Open Sans" w:hAnsi="Open Sans" w:cs="Times New Roman"/>
          <w:color w:val="000000" w:themeColor="text1"/>
          <w:sz w:val="18"/>
          <w:szCs w:val="20"/>
        </w:rPr>
        <w:t>omography</w:t>
      </w:r>
      <w:proofErr w:type="spellEnd"/>
      <w:r w:rsidR="007466FA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178EE1E3" w14:textId="59E6FFB4" w:rsidR="00B73491" w:rsidRPr="004739CA" w:rsidRDefault="0090044E" w:rsidP="00CB0858">
      <w:pPr>
        <w:pStyle w:val="af"/>
        <w:numPr>
          <w:ilvl w:val="0"/>
          <w:numId w:val="11"/>
        </w:num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color w:val="000000" w:themeColor="text1"/>
          <w:sz w:val="18"/>
          <w:szCs w:val="20"/>
        </w:rPr>
      </w:pP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Ranked </w:t>
      </w:r>
      <w:r w:rsidRPr="004739CA">
        <w:rPr>
          <w:rFonts w:ascii="Open Sans" w:hAnsi="Open Sans" w:cs="Times New Roman"/>
          <w:b/>
          <w:color w:val="000000" w:themeColor="text1"/>
          <w:sz w:val="18"/>
          <w:szCs w:val="20"/>
        </w:rPr>
        <w:t>1</w:t>
      </w:r>
      <w:r w:rsidRPr="004739CA">
        <w:rPr>
          <w:rFonts w:ascii="Open Sans" w:hAnsi="Open Sans" w:cs="Times New Roman"/>
          <w:b/>
          <w:color w:val="000000" w:themeColor="text1"/>
          <w:sz w:val="18"/>
          <w:szCs w:val="20"/>
          <w:vertAlign w:val="superscript"/>
        </w:rPr>
        <w:t>st</w:t>
      </w:r>
      <w:r w:rsidRPr="004739CA">
        <w:rPr>
          <w:rFonts w:ascii="Open Sans" w:hAnsi="Open Sans" w:cs="Times New Roman"/>
          <w:b/>
          <w:color w:val="000000" w:themeColor="text1"/>
          <w:sz w:val="18"/>
          <w:szCs w:val="20"/>
        </w:rPr>
        <w:t xml:space="preserve"> </w:t>
      </w:r>
      <w:del w:id="23" w:author="Microsoft Office 用户" w:date="2017-11-22T21:13:00Z">
        <w:r w:rsidRPr="004739CA" w:rsidDel="00FB2155">
          <w:rPr>
            <w:rFonts w:ascii="Open Sans" w:hAnsi="Open Sans" w:cs="Times New Roman"/>
            <w:b/>
            <w:color w:val="000000" w:themeColor="text1"/>
            <w:sz w:val="18"/>
            <w:szCs w:val="20"/>
          </w:rPr>
          <w:delText>out of</w:delText>
        </w:r>
      </w:del>
      <w:ins w:id="24" w:author="Microsoft Office 用户" w:date="2017-11-22T21:13:00Z">
        <w:r w:rsidR="00FB2155">
          <w:rPr>
            <w:rFonts w:ascii="Open Sans" w:hAnsi="Open Sans" w:cs="Times New Roman"/>
            <w:b/>
            <w:color w:val="000000" w:themeColor="text1"/>
            <w:sz w:val="18"/>
            <w:szCs w:val="20"/>
          </w:rPr>
          <w:t>in</w:t>
        </w:r>
      </w:ins>
      <w:r w:rsidRPr="004739CA">
        <w:rPr>
          <w:rFonts w:ascii="Open Sans" w:hAnsi="Open Sans" w:cs="Times New Roman"/>
          <w:b/>
          <w:color w:val="000000" w:themeColor="text1"/>
          <w:sz w:val="18"/>
          <w:szCs w:val="20"/>
        </w:rPr>
        <w:t xml:space="preserve"> 40</w:t>
      </w:r>
      <w:r w:rsidRPr="004739CA">
        <w:rPr>
          <w:rFonts w:ascii="Open Sans" w:hAnsi="Open Sans" w:cs="Times New Roman"/>
          <w:color w:val="000000" w:themeColor="text1"/>
          <w:sz w:val="18"/>
          <w:szCs w:val="20"/>
        </w:rPr>
        <w:t xml:space="preserve"> </w:t>
      </w:r>
      <w:r w:rsidR="003C0767" w:rsidRPr="004739CA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stu</w:t>
      </w: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dents.</w:t>
      </w:r>
    </w:p>
    <w:p w14:paraId="070D45A8" w14:textId="77777777" w:rsidR="00CD2137" w:rsidRPr="004739CA" w:rsidRDefault="00CD2137" w:rsidP="00CB0858">
      <w:pPr>
        <w:pBdr>
          <w:bottom w:val="single" w:sz="6" w:space="1" w:color="auto"/>
        </w:pBdr>
        <w:spacing w:after="10" w:line="240" w:lineRule="exact"/>
        <w:ind w:rightChars="-16" w:right="-34"/>
        <w:outlineLvl w:val="0"/>
        <w:rPr>
          <w:rFonts w:ascii="Open Sans Extrabold" w:hAnsi="Open Sans Extrabold" w:cs="Lucida Grande"/>
          <w:b/>
          <w:bCs/>
          <w:smallCaps/>
          <w:color w:val="C61B2B"/>
          <w:szCs w:val="20"/>
        </w:rPr>
      </w:pPr>
    </w:p>
    <w:p w14:paraId="67119ED0" w14:textId="0EC61EA4" w:rsidR="00CD2137" w:rsidRPr="00CB0858" w:rsidRDefault="00CD2137" w:rsidP="00CB0858">
      <w:pPr>
        <w:pBdr>
          <w:bottom w:val="single" w:sz="6" w:space="1" w:color="auto"/>
        </w:pBdr>
        <w:spacing w:after="10" w:line="240" w:lineRule="exact"/>
        <w:ind w:rightChars="-16" w:right="-34"/>
        <w:outlineLvl w:val="0"/>
        <w:rPr>
          <w:rFonts w:ascii="Open Sans Extrabold" w:hAnsi="Open Sans Extrabold" w:cs="Lucida Grande"/>
          <w:b/>
          <w:bCs/>
          <w:smallCaps/>
          <w:color w:val="C61B2B"/>
          <w:szCs w:val="20"/>
        </w:rPr>
      </w:pPr>
      <w:r w:rsidRPr="004739CA">
        <w:rPr>
          <w:rFonts w:ascii="Open Sans Extrabold" w:hAnsi="Open Sans Extrabold" w:cs="Lucida Grande"/>
          <w:b/>
          <w:bCs/>
          <w:smallCaps/>
          <w:color w:val="C61B2B"/>
          <w:szCs w:val="20"/>
        </w:rPr>
        <w:t>Work Experience</w:t>
      </w:r>
    </w:p>
    <w:p w14:paraId="2A066E1A" w14:textId="77777777" w:rsidR="00CD2137" w:rsidRPr="004739CA" w:rsidRDefault="00CD2137" w:rsidP="00CB0858">
      <w:p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i/>
          <w:iCs/>
          <w:sz w:val="18"/>
          <w:szCs w:val="20"/>
        </w:rPr>
      </w:pPr>
      <w:r w:rsidRPr="004739CA">
        <w:rPr>
          <w:rFonts w:ascii="Open Sans" w:hAnsi="Open Sans" w:cs="Times New Roman"/>
          <w:b/>
          <w:bCs/>
          <w:sz w:val="18"/>
          <w:szCs w:val="20"/>
        </w:rPr>
        <w:t>Huawei Research Beijing</w:t>
      </w:r>
      <w:r w:rsidRPr="004739CA">
        <w:rPr>
          <w:rFonts w:ascii="Open Sans Light" w:hAnsi="Open Sans Light" w:cs="Times New Roman"/>
          <w:sz w:val="18"/>
          <w:szCs w:val="20"/>
        </w:rPr>
        <w:tab/>
      </w:r>
      <w:r w:rsidRPr="004739CA">
        <w:rPr>
          <w:rFonts w:ascii="Open Sans" w:hAnsi="Open Sans" w:cs="Times New Roman"/>
          <w:i/>
          <w:iCs/>
          <w:sz w:val="18"/>
          <w:szCs w:val="20"/>
        </w:rPr>
        <w:t>Beijing, China</w:t>
      </w:r>
    </w:p>
    <w:p w14:paraId="53BA9B6F" w14:textId="77777777" w:rsidR="00CD2137" w:rsidRPr="004739CA" w:rsidRDefault="00CD2137" w:rsidP="00CB0858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sz w:val="18"/>
          <w:szCs w:val="20"/>
        </w:rPr>
      </w:pPr>
      <w:r w:rsidRPr="004739CA">
        <w:rPr>
          <w:rFonts w:ascii="Open Sans" w:hAnsi="Open Sans" w:cs="Times New Roman"/>
          <w:i/>
          <w:iCs/>
          <w:sz w:val="18"/>
          <w:szCs w:val="20"/>
        </w:rPr>
        <w:t>Vision Researcher, Artificial Intelligence Group</w:t>
      </w:r>
      <w:r w:rsidRPr="004739CA">
        <w:rPr>
          <w:rFonts w:ascii="Open Sans" w:hAnsi="Open Sans" w:cs="Times New Roman" w:hint="eastAsia"/>
          <w:i/>
          <w:iCs/>
          <w:sz w:val="18"/>
          <w:szCs w:val="20"/>
        </w:rPr>
        <w:tab/>
      </w:r>
      <w:r w:rsidRPr="004739CA">
        <w:rPr>
          <w:rFonts w:ascii="Open Sans Light" w:hAnsi="Open Sans Light" w:cs="Times New Roman"/>
          <w:sz w:val="18"/>
          <w:szCs w:val="20"/>
        </w:rPr>
        <w:t>11. 2017 – Present</w:t>
      </w:r>
    </w:p>
    <w:p w14:paraId="38E9CFCF" w14:textId="77777777" w:rsidR="00CD2137" w:rsidRPr="004739CA" w:rsidRDefault="00CD2137" w:rsidP="00CB0858">
      <w:pPr>
        <w:numPr>
          <w:ilvl w:val="0"/>
          <w:numId w:val="2"/>
        </w:numPr>
        <w:spacing w:after="10" w:line="240" w:lineRule="exact"/>
        <w:ind w:rightChars="-16" w:right="-34" w:hanging="357"/>
        <w:rPr>
          <w:rFonts w:ascii="Open Sans" w:hAnsi="Open Sans" w:cs="Lucida Grande"/>
          <w:b/>
          <w:bCs/>
          <w:color w:val="000000" w:themeColor="text1"/>
          <w:sz w:val="18"/>
          <w:szCs w:val="20"/>
        </w:rPr>
      </w:pPr>
      <w:r w:rsidRPr="004739CA">
        <w:rPr>
          <w:rFonts w:ascii="Open Sans Light" w:hAnsi="Open Sans Light" w:cs="Lucida Grande"/>
          <w:sz w:val="18"/>
          <w:szCs w:val="20"/>
        </w:rPr>
        <w:t>World’</w:t>
      </w:r>
      <w:r w:rsidRPr="004739CA">
        <w:rPr>
          <w:rFonts w:ascii="Open Sans Light" w:hAnsi="Open Sans Light" w:cs="Lucida Grande" w:hint="eastAsia"/>
          <w:sz w:val="18"/>
          <w:szCs w:val="20"/>
        </w:rPr>
        <w:t xml:space="preserve">s </w:t>
      </w:r>
      <w:r w:rsidRPr="004739CA">
        <w:rPr>
          <w:rFonts w:ascii="Open Sans Light" w:hAnsi="Open Sans Light" w:cs="Lucida Grande"/>
          <w:sz w:val="18"/>
          <w:szCs w:val="20"/>
        </w:rPr>
        <w:t>Top Five Hundred Corporation.</w:t>
      </w:r>
    </w:p>
    <w:p w14:paraId="7CD613E8" w14:textId="77777777" w:rsidR="00CD2137" w:rsidRPr="004739CA" w:rsidRDefault="00CD2137" w:rsidP="00CB0858">
      <w:pPr>
        <w:numPr>
          <w:ilvl w:val="0"/>
          <w:numId w:val="2"/>
        </w:numPr>
        <w:spacing w:after="10" w:line="240" w:lineRule="exact"/>
        <w:ind w:rightChars="-16" w:right="-34" w:hanging="357"/>
        <w:rPr>
          <w:rFonts w:ascii="Open Sans" w:hAnsi="Open Sans" w:cs="Lucida Grande"/>
          <w:b/>
          <w:bCs/>
          <w:color w:val="000000" w:themeColor="text1"/>
          <w:sz w:val="18"/>
          <w:szCs w:val="20"/>
        </w:rPr>
      </w:pPr>
      <w:r w:rsidRPr="004739CA">
        <w:rPr>
          <w:rFonts w:ascii="Open Sans Light" w:eastAsia="Mongolian Baiti" w:hAnsi="Open Sans Light"/>
          <w:color w:val="000000" w:themeColor="text1"/>
          <w:sz w:val="18"/>
          <w:szCs w:val="18"/>
        </w:rPr>
        <w:t xml:space="preserve">Applied vision algorithms </w:t>
      </w:r>
      <w:commentRangeStart w:id="25"/>
      <w:r w:rsidRPr="004739CA">
        <w:rPr>
          <w:rFonts w:ascii="Open Sans Light" w:eastAsia="Mongolian Baiti" w:hAnsi="Open Sans Light"/>
          <w:color w:val="000000" w:themeColor="text1"/>
          <w:sz w:val="18"/>
          <w:szCs w:val="18"/>
        </w:rPr>
        <w:t>like</w:t>
      </w:r>
      <w:commentRangeEnd w:id="25"/>
      <w:r w:rsidR="00B644F6">
        <w:rPr>
          <w:rStyle w:val="a4"/>
        </w:rPr>
        <w:commentReference w:id="25"/>
      </w:r>
      <w:r w:rsidRPr="004739CA">
        <w:rPr>
          <w:rFonts w:ascii="Open Sans Light" w:eastAsia="Mongolian Baiti" w:hAnsi="Open Sans Light"/>
          <w:color w:val="000000" w:themeColor="text1"/>
          <w:sz w:val="18"/>
          <w:szCs w:val="18"/>
        </w:rPr>
        <w:t xml:space="preserve"> text recognition and face tracking approaches to flexible machines.</w:t>
      </w:r>
    </w:p>
    <w:p w14:paraId="176132FA" w14:textId="77777777" w:rsidR="00B329CD" w:rsidRPr="004739CA" w:rsidRDefault="00B329CD" w:rsidP="00CB0858">
      <w:pPr>
        <w:pBdr>
          <w:bottom w:val="single" w:sz="6" w:space="1" w:color="auto"/>
        </w:pBdr>
        <w:spacing w:after="10" w:line="240" w:lineRule="exact"/>
        <w:ind w:rightChars="-16" w:right="-34"/>
        <w:outlineLvl w:val="0"/>
        <w:rPr>
          <w:rFonts w:ascii="Times New Roman" w:hAnsi="Times New Roman"/>
          <w:smallCaps/>
          <w:sz w:val="22"/>
          <w:szCs w:val="20"/>
        </w:rPr>
      </w:pPr>
    </w:p>
    <w:p w14:paraId="041D4CCF" w14:textId="637EB3D7" w:rsidR="00B329CD" w:rsidRPr="00CB0858" w:rsidRDefault="00B329CD" w:rsidP="00CB0858">
      <w:pPr>
        <w:pBdr>
          <w:bottom w:val="single" w:sz="6" w:space="1" w:color="auto"/>
        </w:pBdr>
        <w:spacing w:after="10" w:line="240" w:lineRule="exact"/>
        <w:ind w:rightChars="-16" w:right="-34"/>
        <w:outlineLvl w:val="0"/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</w:pPr>
      <w:r w:rsidRPr="004739CA"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  <w:t>Skills</w:t>
      </w:r>
    </w:p>
    <w:p w14:paraId="3FAF9433" w14:textId="40B50206" w:rsidR="00E40279" w:rsidRPr="004739CA" w:rsidRDefault="00124801" w:rsidP="00CB0858">
      <w:pPr>
        <w:spacing w:line="240" w:lineRule="exact"/>
        <w:ind w:rightChars="-16" w:right="-34"/>
        <w:rPr>
          <w:rFonts w:ascii="Open Sans" w:hAnsi="Open Sans" w:cs="Times New Roman"/>
          <w:b/>
          <w:color w:val="000000" w:themeColor="text1"/>
          <w:sz w:val="18"/>
          <w:szCs w:val="20"/>
          <w:lang w:val="en-CA"/>
        </w:rPr>
      </w:pPr>
      <w:r w:rsidRPr="004739CA">
        <w:rPr>
          <w:rFonts w:ascii="Open Sans" w:eastAsia="Times New Roman" w:hAnsi="Open Sans" w:cs="Times New Roman"/>
          <w:b/>
          <w:color w:val="000000" w:themeColor="text1"/>
          <w:sz w:val="18"/>
          <w:szCs w:val="20"/>
        </w:rPr>
        <w:t>Professional Computer Skills</w:t>
      </w:r>
    </w:p>
    <w:p w14:paraId="5C0E03AE" w14:textId="7E80C8B9" w:rsidR="00124801" w:rsidRPr="004739CA" w:rsidRDefault="009C3664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 Semibold" w:hAnsi="Open Sans Semibold" w:cs="Open Sans"/>
          <w:b/>
          <w:bCs/>
          <w:i/>
          <w:iCs/>
          <w:color w:val="000000"/>
          <w:kern w:val="0"/>
          <w:sz w:val="18"/>
          <w:szCs w:val="24"/>
        </w:rPr>
        <w:t>Excellent</w:t>
      </w:r>
      <w:r w:rsidR="00B0616D" w:rsidRPr="004739CA">
        <w:rPr>
          <w:rFonts w:ascii="Open Sans Semibold" w:hAnsi="Open Sans Semibold" w:cs="Open Sans"/>
          <w:b/>
          <w:bCs/>
          <w:i/>
          <w:iCs/>
          <w:color w:val="000000"/>
          <w:kern w:val="0"/>
          <w:sz w:val="18"/>
          <w:szCs w:val="24"/>
        </w:rPr>
        <w:t xml:space="preserve"> in </w:t>
      </w:r>
      <w:r w:rsidR="00124801" w:rsidRPr="004739CA">
        <w:rPr>
          <w:rFonts w:ascii="Open Sans Light" w:hAnsi="Open Sans Light" w:cs="Open Sans"/>
          <w:color w:val="000000"/>
          <w:kern w:val="0"/>
          <w:sz w:val="18"/>
          <w:szCs w:val="24"/>
        </w:rPr>
        <w:t xml:space="preserve">C/C++, </w:t>
      </w:r>
      <w:proofErr w:type="spellStart"/>
      <w:r w:rsidR="00124801" w:rsidRPr="004739CA">
        <w:rPr>
          <w:rFonts w:ascii="Open Sans Light" w:hAnsi="Open Sans Light" w:cs="Open Sans"/>
          <w:color w:val="000000"/>
          <w:kern w:val="0"/>
          <w:sz w:val="18"/>
          <w:szCs w:val="24"/>
        </w:rPr>
        <w:t>Matlab</w:t>
      </w:r>
      <w:proofErr w:type="spellEnd"/>
      <w:r w:rsidR="00B0616D" w:rsidRPr="004739CA">
        <w:rPr>
          <w:rFonts w:ascii="Open Sans Light" w:hAnsi="Open Sans Light" w:cs="Open Sans"/>
          <w:color w:val="000000"/>
          <w:kern w:val="0"/>
          <w:sz w:val="18"/>
          <w:szCs w:val="24"/>
        </w:rPr>
        <w:t xml:space="preserve">, </w:t>
      </w:r>
      <w:proofErr w:type="spellStart"/>
      <w:r w:rsidR="00B0616D" w:rsidRPr="004739CA">
        <w:rPr>
          <w:rFonts w:ascii="Open Sans Light" w:hAnsi="Open Sans Light" w:cs="Open Sans"/>
          <w:color w:val="000000"/>
          <w:kern w:val="0"/>
          <w:sz w:val="18"/>
          <w:szCs w:val="24"/>
        </w:rPr>
        <w:t>Caffe</w:t>
      </w:r>
      <w:proofErr w:type="spellEnd"/>
      <w:r w:rsidR="00DA4DB1" w:rsidRPr="004739CA">
        <w:rPr>
          <w:rFonts w:ascii="Open Sans Light" w:hAnsi="Open Sans Light" w:cs="Open Sans"/>
          <w:color w:val="000000"/>
          <w:kern w:val="0"/>
          <w:sz w:val="18"/>
          <w:szCs w:val="24"/>
        </w:rPr>
        <w:t xml:space="preserve">, </w:t>
      </w:r>
      <w:r w:rsidR="00124801" w:rsidRPr="004739CA">
        <w:rPr>
          <w:rFonts w:ascii="Open Sans Light" w:hAnsi="Open Sans Light" w:cs="Open Sans"/>
          <w:color w:val="000000"/>
          <w:kern w:val="0"/>
          <w:sz w:val="18"/>
          <w:szCs w:val="24"/>
        </w:rPr>
        <w:t xml:space="preserve">Python, C#, </w:t>
      </w:r>
      <w:proofErr w:type="spellStart"/>
      <w:r w:rsidR="007B31D3" w:rsidRPr="004739CA">
        <w:rPr>
          <w:rFonts w:ascii="Open Sans Light" w:hAnsi="Open Sans Light" w:cs="Open Sans"/>
          <w:color w:val="000000"/>
          <w:kern w:val="0"/>
          <w:sz w:val="18"/>
          <w:szCs w:val="24"/>
        </w:rPr>
        <w:t>Tensorflow</w:t>
      </w:r>
      <w:proofErr w:type="spellEnd"/>
      <w:r w:rsidR="007B31D3" w:rsidRPr="004739CA">
        <w:rPr>
          <w:rFonts w:ascii="Open Sans Light" w:hAnsi="Open Sans Light" w:cs="Open Sans"/>
          <w:color w:val="000000"/>
          <w:kern w:val="0"/>
          <w:sz w:val="18"/>
          <w:szCs w:val="24"/>
        </w:rPr>
        <w:t xml:space="preserve">, </w:t>
      </w:r>
      <w:proofErr w:type="spellStart"/>
      <w:r w:rsidR="007B31D3" w:rsidRPr="004739CA">
        <w:rPr>
          <w:rFonts w:ascii="Open Sans Light" w:hAnsi="Open Sans Light" w:cs="Open Sans"/>
          <w:color w:val="000000"/>
          <w:kern w:val="0"/>
          <w:sz w:val="18"/>
          <w:szCs w:val="24"/>
        </w:rPr>
        <w:t>Pytorch</w:t>
      </w:r>
      <w:proofErr w:type="spellEnd"/>
      <w:r w:rsidR="007B31D3" w:rsidRPr="004739CA">
        <w:rPr>
          <w:rFonts w:ascii="Open Sans Light" w:hAnsi="Open Sans Light" w:cs="Open Sans"/>
          <w:color w:val="000000"/>
          <w:kern w:val="0"/>
          <w:sz w:val="18"/>
          <w:szCs w:val="24"/>
        </w:rPr>
        <w:t xml:space="preserve">, </w:t>
      </w:r>
      <w:r w:rsidR="00124801" w:rsidRPr="004739CA">
        <w:rPr>
          <w:rFonts w:ascii="Open Sans Light" w:hAnsi="Open Sans Light" w:cs="Open Sans"/>
          <w:color w:val="000000"/>
          <w:kern w:val="0"/>
          <w:sz w:val="18"/>
          <w:szCs w:val="24"/>
        </w:rPr>
        <w:t xml:space="preserve">HTML, </w:t>
      </w:r>
      <w:proofErr w:type="spellStart"/>
      <w:r w:rsidR="007B31D3" w:rsidRPr="004739CA">
        <w:rPr>
          <w:rFonts w:ascii="Open Sans Light" w:hAnsi="Open Sans Light" w:cs="Open Sans"/>
          <w:color w:val="000000"/>
          <w:kern w:val="0"/>
          <w:sz w:val="18"/>
          <w:szCs w:val="24"/>
        </w:rPr>
        <w:t>OpenCV</w:t>
      </w:r>
      <w:proofErr w:type="spellEnd"/>
      <w:r w:rsidR="007B31D3" w:rsidRPr="004739CA">
        <w:rPr>
          <w:rFonts w:ascii="Open Sans Light" w:hAnsi="Open Sans Light" w:cs="Open Sans"/>
          <w:color w:val="000000"/>
          <w:kern w:val="0"/>
          <w:sz w:val="18"/>
          <w:szCs w:val="24"/>
        </w:rPr>
        <w:t>, OpenGL</w:t>
      </w:r>
      <w:r w:rsidR="00422C04" w:rsidRPr="004739CA">
        <w:rPr>
          <w:rFonts w:ascii="Open Sans Light" w:hAnsi="Open Sans Light" w:cs="Open Sans"/>
          <w:color w:val="000000"/>
          <w:kern w:val="0"/>
          <w:sz w:val="18"/>
          <w:szCs w:val="24"/>
        </w:rPr>
        <w:t>.</w:t>
      </w:r>
    </w:p>
    <w:p w14:paraId="6D8134F8" w14:textId="387701FF" w:rsidR="008C7C27" w:rsidRPr="004739CA" w:rsidRDefault="008C7C27" w:rsidP="00CB0858">
      <w:pPr>
        <w:spacing w:line="240" w:lineRule="exact"/>
        <w:ind w:rightChars="-16" w:right="-34"/>
        <w:rPr>
          <w:rFonts w:ascii="Open Sans" w:hAnsi="Open Sans" w:cs="Times New Roman"/>
          <w:b/>
          <w:color w:val="000000" w:themeColor="text1"/>
          <w:sz w:val="18"/>
          <w:szCs w:val="20"/>
          <w:lang w:val="en-CA"/>
        </w:rPr>
      </w:pPr>
      <w:r w:rsidRPr="004739CA">
        <w:rPr>
          <w:rFonts w:ascii="Open Sans" w:eastAsia="Times New Roman" w:hAnsi="Open Sans" w:cs="Times New Roman"/>
          <w:b/>
          <w:color w:val="000000" w:themeColor="text1"/>
          <w:sz w:val="18"/>
          <w:szCs w:val="20"/>
        </w:rPr>
        <w:t>Languages</w:t>
      </w:r>
    </w:p>
    <w:p w14:paraId="20F298A4" w14:textId="5DA6B559" w:rsidR="0046291F" w:rsidRPr="004739CA" w:rsidRDefault="0046291F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 Semibold" w:hAnsi="Open Sans Semibold" w:cs="Open Sans"/>
          <w:b/>
          <w:bCs/>
          <w:i/>
          <w:iCs/>
          <w:color w:val="000000"/>
          <w:kern w:val="0"/>
          <w:sz w:val="18"/>
          <w:szCs w:val="24"/>
        </w:rPr>
        <w:t xml:space="preserve">Excellent in </w:t>
      </w:r>
      <w:r w:rsidRPr="004739CA">
        <w:rPr>
          <w:rFonts w:ascii="Open Sans Light" w:hAnsi="Open Sans Light" w:cs="Open Sans"/>
          <w:color w:val="000000"/>
          <w:kern w:val="0"/>
          <w:sz w:val="18"/>
          <w:szCs w:val="24"/>
        </w:rPr>
        <w:t>Mandarin</w:t>
      </w:r>
      <w:r w:rsidR="00992EED" w:rsidRPr="004739CA">
        <w:rPr>
          <w:rFonts w:ascii="Open Sans Light" w:hAnsi="Open Sans Light" w:cs="Open Sans"/>
          <w:color w:val="000000"/>
          <w:kern w:val="0"/>
          <w:sz w:val="18"/>
          <w:szCs w:val="24"/>
        </w:rPr>
        <w:t xml:space="preserve"> (mother tongue)</w:t>
      </w:r>
      <w:r w:rsidRPr="004739CA">
        <w:rPr>
          <w:rFonts w:ascii="Open Sans Light" w:hAnsi="Open Sans Light" w:cs="Open Sans"/>
          <w:color w:val="000000"/>
          <w:kern w:val="0"/>
          <w:sz w:val="18"/>
          <w:szCs w:val="24"/>
        </w:rPr>
        <w:t>.</w:t>
      </w:r>
    </w:p>
    <w:p w14:paraId="5E824C8A" w14:textId="69C9426F" w:rsidR="007B2D43" w:rsidRPr="004739CA" w:rsidRDefault="0046291F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 Semibold" w:hAnsi="Open Sans Semibold" w:cs="Open Sans"/>
          <w:b/>
          <w:bCs/>
          <w:i/>
          <w:iCs/>
          <w:color w:val="000000"/>
          <w:kern w:val="0"/>
          <w:sz w:val="18"/>
          <w:szCs w:val="24"/>
        </w:rPr>
        <w:t>Proficien</w:t>
      </w:r>
      <w:r w:rsidR="007B2D43" w:rsidRPr="004739CA">
        <w:rPr>
          <w:rFonts w:ascii="Open Sans Semibold" w:hAnsi="Open Sans Semibold" w:cs="Open Sans"/>
          <w:b/>
          <w:bCs/>
          <w:i/>
          <w:iCs/>
          <w:color w:val="000000"/>
          <w:kern w:val="0"/>
          <w:sz w:val="18"/>
          <w:szCs w:val="24"/>
        </w:rPr>
        <w:t>t</w:t>
      </w:r>
      <w:r w:rsidR="008C7C27" w:rsidRPr="004739CA">
        <w:rPr>
          <w:rFonts w:ascii="Open Sans Semibold" w:hAnsi="Open Sans Semibold" w:cs="Open Sans"/>
          <w:b/>
          <w:bCs/>
          <w:i/>
          <w:iCs/>
          <w:color w:val="000000"/>
          <w:kern w:val="0"/>
          <w:sz w:val="18"/>
          <w:szCs w:val="24"/>
        </w:rPr>
        <w:t xml:space="preserve"> in </w:t>
      </w:r>
      <w:r w:rsidR="007B2D43" w:rsidRPr="004739CA">
        <w:rPr>
          <w:rFonts w:ascii="Open Sans Light" w:hAnsi="Open Sans Light" w:cs="Open Sans"/>
          <w:color w:val="000000"/>
          <w:kern w:val="0"/>
          <w:sz w:val="18"/>
          <w:szCs w:val="24"/>
        </w:rPr>
        <w:t>Eng</w:t>
      </w:r>
      <w:r w:rsidR="00890F98" w:rsidRPr="004739CA">
        <w:rPr>
          <w:rFonts w:ascii="Open Sans Light" w:hAnsi="Open Sans Light" w:cs="Open Sans"/>
          <w:color w:val="000000"/>
          <w:kern w:val="0"/>
          <w:sz w:val="18"/>
          <w:szCs w:val="24"/>
        </w:rPr>
        <w:t>lish (</w:t>
      </w:r>
      <w:r w:rsidR="00290989" w:rsidRPr="004739CA">
        <w:rPr>
          <w:rFonts w:ascii="Open Sans Light" w:hAnsi="Open Sans Light" w:cs="Open Sans"/>
          <w:color w:val="000000"/>
          <w:kern w:val="0"/>
          <w:sz w:val="18"/>
          <w:szCs w:val="24"/>
        </w:rPr>
        <w:t xml:space="preserve">TOEFL </w:t>
      </w:r>
      <w:proofErr w:type="spellStart"/>
      <w:r w:rsidR="00290989" w:rsidRPr="004739CA">
        <w:rPr>
          <w:rFonts w:ascii="Open Sans Light" w:hAnsi="Open Sans Light" w:cs="Open Sans"/>
          <w:color w:val="000000"/>
          <w:kern w:val="0"/>
          <w:sz w:val="18"/>
          <w:szCs w:val="24"/>
        </w:rPr>
        <w:t>iBT</w:t>
      </w:r>
      <w:proofErr w:type="spellEnd"/>
      <w:r w:rsidR="00290989" w:rsidRPr="004739CA">
        <w:rPr>
          <w:rFonts w:ascii="Open Sans Light" w:hAnsi="Open Sans Light" w:cs="Open Sans"/>
          <w:color w:val="000000"/>
          <w:kern w:val="0"/>
          <w:sz w:val="18"/>
          <w:szCs w:val="24"/>
        </w:rPr>
        <w:t xml:space="preserve"> </w:t>
      </w:r>
      <w:r w:rsidR="00290989" w:rsidRPr="00FB1C9F">
        <w:rPr>
          <w:rFonts w:ascii="Open Sans" w:hAnsi="Open Sans" w:cs="Open Sans"/>
          <w:b/>
          <w:bCs/>
          <w:color w:val="000000"/>
          <w:kern w:val="0"/>
          <w:sz w:val="18"/>
          <w:szCs w:val="24"/>
        </w:rPr>
        <w:t>108/120</w:t>
      </w:r>
      <w:r w:rsidR="00290989" w:rsidRPr="004739CA">
        <w:rPr>
          <w:rFonts w:ascii="Open Sans Light" w:hAnsi="Open Sans Light" w:cs="Open Sans"/>
          <w:color w:val="000000"/>
          <w:kern w:val="0"/>
          <w:sz w:val="18"/>
          <w:szCs w:val="24"/>
        </w:rPr>
        <w:t xml:space="preserve">; </w:t>
      </w:r>
      <w:r w:rsidR="007D48BC" w:rsidRPr="004739CA">
        <w:rPr>
          <w:rFonts w:ascii="Open Sans Light" w:hAnsi="Open Sans Light" w:cs="Open Sans"/>
          <w:color w:val="000000"/>
          <w:kern w:val="0"/>
          <w:sz w:val="18"/>
          <w:szCs w:val="24"/>
        </w:rPr>
        <w:t xml:space="preserve">latest </w:t>
      </w:r>
      <w:r w:rsidR="007B2D43" w:rsidRPr="004739CA">
        <w:rPr>
          <w:rFonts w:ascii="Open Sans Light" w:hAnsi="Open Sans Light" w:cs="Open Sans"/>
          <w:color w:val="000000"/>
          <w:kern w:val="0"/>
          <w:sz w:val="18"/>
          <w:szCs w:val="24"/>
        </w:rPr>
        <w:t>Speaking</w:t>
      </w:r>
      <w:r w:rsidR="00972DD5">
        <w:rPr>
          <w:rFonts w:ascii="Open Sans Light" w:hAnsi="Open Sans Light" w:cs="Open Sans"/>
          <w:color w:val="000000"/>
          <w:kern w:val="0"/>
          <w:sz w:val="18"/>
          <w:szCs w:val="24"/>
        </w:rPr>
        <w:t xml:space="preserve"> score </w:t>
      </w:r>
      <w:r w:rsidR="00972DD5" w:rsidRPr="00FB1C9F">
        <w:rPr>
          <w:rFonts w:ascii="Open Sans" w:hAnsi="Open Sans" w:cs="Open Sans"/>
          <w:b/>
          <w:bCs/>
          <w:color w:val="000000"/>
          <w:kern w:val="0"/>
          <w:sz w:val="18"/>
          <w:szCs w:val="24"/>
        </w:rPr>
        <w:t>28</w:t>
      </w:r>
      <w:r w:rsidR="007B2D43" w:rsidRPr="004739CA">
        <w:rPr>
          <w:rFonts w:ascii="Open Sans Light" w:hAnsi="Open Sans Light" w:cs="Open Sans"/>
          <w:color w:val="000000"/>
          <w:kern w:val="0"/>
          <w:sz w:val="18"/>
          <w:szCs w:val="24"/>
        </w:rPr>
        <w:t>)</w:t>
      </w:r>
      <w:r w:rsidR="001460D0" w:rsidRPr="004739CA">
        <w:rPr>
          <w:rFonts w:ascii="Open Sans Light" w:hAnsi="Open Sans Light" w:cs="Open Sans"/>
          <w:color w:val="000000"/>
          <w:kern w:val="0"/>
          <w:sz w:val="18"/>
          <w:szCs w:val="24"/>
        </w:rPr>
        <w:t>.</w:t>
      </w:r>
    </w:p>
    <w:p w14:paraId="10DA0515" w14:textId="40364EE7" w:rsidR="008C7C27" w:rsidRPr="004739CA" w:rsidRDefault="007B2D43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 Semibold" w:hAnsi="Open Sans Semibold" w:cs="Open Sans"/>
          <w:b/>
          <w:bCs/>
          <w:i/>
          <w:iCs/>
          <w:color w:val="000000"/>
          <w:kern w:val="0"/>
          <w:sz w:val="18"/>
          <w:szCs w:val="24"/>
        </w:rPr>
        <w:t>Basic Communication skill</w:t>
      </w:r>
      <w:r w:rsidR="00C75CCC">
        <w:rPr>
          <w:rFonts w:ascii="Open Sans Semibold" w:hAnsi="Open Sans Semibold" w:cs="Open Sans"/>
          <w:b/>
          <w:bCs/>
          <w:i/>
          <w:iCs/>
          <w:color w:val="000000"/>
          <w:kern w:val="0"/>
          <w:sz w:val="18"/>
          <w:szCs w:val="24"/>
        </w:rPr>
        <w:t>s</w:t>
      </w:r>
      <w:r w:rsidRPr="004739CA">
        <w:rPr>
          <w:rFonts w:ascii="Open Sans Semibold" w:hAnsi="Open Sans Semibold" w:cs="Open Sans"/>
          <w:b/>
          <w:bCs/>
          <w:i/>
          <w:iCs/>
          <w:color w:val="000000"/>
          <w:kern w:val="0"/>
          <w:sz w:val="18"/>
          <w:szCs w:val="24"/>
        </w:rPr>
        <w:t xml:space="preserve"> in</w:t>
      </w:r>
      <w:r w:rsidR="008C7C27" w:rsidRPr="004739CA">
        <w:rPr>
          <w:rFonts w:ascii="MS Mincho" w:eastAsia="MS Mincho" w:hAnsi="MS Mincho" w:cs="MS Mincho"/>
          <w:color w:val="000000"/>
          <w:kern w:val="0"/>
          <w:sz w:val="18"/>
          <w:szCs w:val="24"/>
        </w:rPr>
        <w:t> </w:t>
      </w:r>
      <w:r w:rsidR="008E64C7" w:rsidRPr="004739CA">
        <w:rPr>
          <w:rFonts w:ascii="Open Sans Light" w:hAnsi="Open Sans Light" w:cs="Open Sans"/>
          <w:color w:val="000000"/>
          <w:kern w:val="0"/>
          <w:sz w:val="18"/>
          <w:szCs w:val="24"/>
        </w:rPr>
        <w:t>Japanese and Fre</w:t>
      </w:r>
      <w:r w:rsidRPr="004739CA">
        <w:rPr>
          <w:rFonts w:ascii="Open Sans Light" w:hAnsi="Open Sans Light" w:cs="Open Sans"/>
          <w:color w:val="000000"/>
          <w:kern w:val="0"/>
          <w:sz w:val="18"/>
          <w:szCs w:val="24"/>
        </w:rPr>
        <w:t>nc</w:t>
      </w:r>
      <w:r w:rsidR="00C531C7" w:rsidRPr="004739CA">
        <w:rPr>
          <w:rFonts w:ascii="Open Sans Light" w:hAnsi="Open Sans Light" w:cs="Open Sans"/>
          <w:color w:val="000000"/>
          <w:kern w:val="0"/>
          <w:sz w:val="18"/>
          <w:szCs w:val="24"/>
        </w:rPr>
        <w:t>h</w:t>
      </w:r>
      <w:r w:rsidR="008D58BC" w:rsidRPr="004739CA">
        <w:rPr>
          <w:rFonts w:ascii="Open Sans Light" w:hAnsi="Open Sans Light" w:cs="Open Sans"/>
          <w:color w:val="000000"/>
          <w:kern w:val="0"/>
          <w:sz w:val="18"/>
          <w:szCs w:val="24"/>
        </w:rPr>
        <w:t>.</w:t>
      </w:r>
    </w:p>
    <w:p w14:paraId="688C41AD" w14:textId="4F128635" w:rsidR="008D3F2D" w:rsidRPr="004739CA" w:rsidRDefault="008D3F2D" w:rsidP="00CB0858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/>
          <w:sz w:val="18"/>
          <w:szCs w:val="20"/>
        </w:rPr>
      </w:pPr>
    </w:p>
    <w:p w14:paraId="24AF1D08" w14:textId="2176BEB4" w:rsidR="00BE7392" w:rsidRPr="00CB0858" w:rsidRDefault="00717E87" w:rsidP="00CB0858">
      <w:pPr>
        <w:pBdr>
          <w:bottom w:val="single" w:sz="6" w:space="1" w:color="auto"/>
        </w:pBdr>
        <w:spacing w:after="10" w:line="240" w:lineRule="exact"/>
        <w:ind w:rightChars="-16" w:right="-34"/>
        <w:outlineLvl w:val="0"/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</w:pPr>
      <w:r w:rsidRPr="004739CA"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  <w:t>Extracurricular</w:t>
      </w:r>
      <w:r w:rsidR="00BE7392" w:rsidRPr="004739CA"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  <w:t xml:space="preserve"> Activitie</w:t>
      </w:r>
      <w:r w:rsidR="0054777B" w:rsidRPr="004739CA"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  <w:t>s</w:t>
      </w:r>
    </w:p>
    <w:p w14:paraId="1767CA84" w14:textId="2B8643DB" w:rsidR="007A4333" w:rsidRPr="004739CA" w:rsidRDefault="007A4333" w:rsidP="00CB0858">
      <w:pPr>
        <w:spacing w:after="10" w:line="240" w:lineRule="exact"/>
        <w:ind w:rightChars="-16" w:right="-34"/>
        <w:rPr>
          <w:rFonts w:ascii="Open Sans" w:hAnsi="Open Sans"/>
          <w:b/>
          <w:sz w:val="18"/>
          <w:szCs w:val="20"/>
        </w:rPr>
      </w:pPr>
      <w:r w:rsidRPr="004739CA">
        <w:rPr>
          <w:rFonts w:ascii="Open Sans" w:hAnsi="Open Sans"/>
          <w:b/>
          <w:sz w:val="18"/>
          <w:szCs w:val="20"/>
        </w:rPr>
        <w:t>EE Student Union</w:t>
      </w:r>
      <w:r w:rsidR="0016656A" w:rsidRPr="004739CA">
        <w:rPr>
          <w:rFonts w:ascii="Open Sans" w:hAnsi="Open Sans"/>
          <w:b/>
          <w:sz w:val="18"/>
          <w:szCs w:val="20"/>
        </w:rPr>
        <w:t xml:space="preserve"> @Tsinghua, EE</w:t>
      </w:r>
    </w:p>
    <w:p w14:paraId="03D0DCE9" w14:textId="320317C5" w:rsidR="007A4333" w:rsidRPr="004739CA" w:rsidRDefault="00B96EB3" w:rsidP="00CB0858">
      <w:pPr>
        <w:spacing w:after="10" w:line="240" w:lineRule="exact"/>
        <w:ind w:rightChars="-16" w:right="-34"/>
        <w:rPr>
          <w:rFonts w:ascii="Open Sans" w:hAnsi="Open Sans"/>
          <w:i/>
          <w:sz w:val="18"/>
          <w:szCs w:val="20"/>
        </w:rPr>
      </w:pPr>
      <w:r w:rsidRPr="004739CA">
        <w:rPr>
          <w:rFonts w:ascii="Open Sans" w:hAnsi="Open Sans"/>
          <w:i/>
          <w:sz w:val="18"/>
          <w:szCs w:val="20"/>
        </w:rPr>
        <w:t>President</w:t>
      </w:r>
      <w:r w:rsidR="007A4333" w:rsidRPr="004739CA">
        <w:rPr>
          <w:rFonts w:ascii="Open Sans" w:hAnsi="Open Sans"/>
          <w:i/>
          <w:sz w:val="18"/>
          <w:szCs w:val="20"/>
        </w:rPr>
        <w:t xml:space="preserve"> of External</w:t>
      </w:r>
      <w:r w:rsidR="0016656A" w:rsidRPr="004739CA">
        <w:rPr>
          <w:rFonts w:ascii="Open Sans" w:hAnsi="Open Sans"/>
          <w:i/>
          <w:sz w:val="18"/>
          <w:szCs w:val="20"/>
        </w:rPr>
        <w:t xml:space="preserve"> Communication</w:t>
      </w:r>
    </w:p>
    <w:p w14:paraId="1F1A8728" w14:textId="4651EC63" w:rsidR="00E13BA9" w:rsidRPr="004739CA" w:rsidRDefault="007550F2" w:rsidP="00CB0858">
      <w:pPr>
        <w:numPr>
          <w:ilvl w:val="0"/>
          <w:numId w:val="12"/>
        </w:numPr>
        <w:spacing w:after="10" w:line="240" w:lineRule="exact"/>
        <w:ind w:rightChars="-16" w:right="-34"/>
        <w:jc w:val="both"/>
        <w:rPr>
          <w:rFonts w:ascii="Open Sans Light" w:hAnsi="Open Sans Light"/>
          <w:color w:val="000000" w:themeColor="text1"/>
          <w:sz w:val="18"/>
          <w:szCs w:val="20"/>
        </w:rPr>
      </w:pPr>
      <w:r w:rsidRPr="004739CA">
        <w:rPr>
          <w:rFonts w:ascii="Open Sans Light" w:hAnsi="Open Sans Light"/>
          <w:color w:val="000000" w:themeColor="text1"/>
          <w:sz w:val="18"/>
          <w:szCs w:val="20"/>
        </w:rPr>
        <w:t>Within one year, r</w:t>
      </w:r>
      <w:r w:rsidR="007A4333" w:rsidRPr="004739CA">
        <w:rPr>
          <w:rFonts w:ascii="Open Sans Light" w:hAnsi="Open Sans Light"/>
          <w:color w:val="000000" w:themeColor="text1"/>
          <w:sz w:val="18"/>
          <w:szCs w:val="20"/>
        </w:rPr>
        <w:t xml:space="preserve">aised </w:t>
      </w:r>
      <w:del w:id="26" w:author="Charles Chan" w:date="2017-11-21T20:47:00Z">
        <w:r w:rsidR="007A4333" w:rsidRPr="004739CA" w:rsidDel="00E33829">
          <w:rPr>
            <w:rFonts w:ascii="Open Sans Light" w:hAnsi="Open Sans Light"/>
            <w:color w:val="000000" w:themeColor="text1"/>
            <w:sz w:val="18"/>
            <w:szCs w:val="20"/>
          </w:rPr>
          <w:delText>near</w:delText>
        </w:r>
        <w:r w:rsidR="00861AEE" w:rsidRPr="004739CA" w:rsidDel="00E33829">
          <w:rPr>
            <w:rFonts w:ascii="Open Sans Light" w:hAnsi="Open Sans Light"/>
            <w:color w:val="000000" w:themeColor="text1"/>
            <w:sz w:val="18"/>
            <w:szCs w:val="20"/>
          </w:rPr>
          <w:delText xml:space="preserve">ly </w:delText>
        </w:r>
      </w:del>
      <w:ins w:id="27" w:author="Charles Chan" w:date="2017-11-21T20:47:00Z">
        <w:r w:rsidR="00E33829">
          <w:rPr>
            <w:rFonts w:ascii="Open Sans Light" w:hAnsi="Open Sans Light"/>
            <w:color w:val="000000" w:themeColor="text1"/>
            <w:sz w:val="18"/>
            <w:szCs w:val="20"/>
          </w:rPr>
          <w:t>approx.</w:t>
        </w:r>
        <w:r w:rsidR="00E33829" w:rsidRPr="004739CA">
          <w:rPr>
            <w:rFonts w:ascii="Open Sans Light" w:hAnsi="Open Sans Light"/>
            <w:color w:val="000000" w:themeColor="text1"/>
            <w:sz w:val="18"/>
            <w:szCs w:val="20"/>
          </w:rPr>
          <w:t xml:space="preserve"> </w:t>
        </w:r>
      </w:ins>
      <w:r w:rsidR="00861AEE" w:rsidRPr="004739CA">
        <w:rPr>
          <w:rFonts w:ascii="Open Sans Light" w:hAnsi="Open Sans Light"/>
          <w:color w:val="000000" w:themeColor="text1"/>
          <w:sz w:val="18"/>
          <w:szCs w:val="20"/>
        </w:rPr>
        <w:t xml:space="preserve">USD 20,000 </w:t>
      </w:r>
      <w:del w:id="28" w:author="Charles Chan" w:date="2017-11-21T20:47:00Z">
        <w:r w:rsidR="00861AEE" w:rsidRPr="004739CA" w:rsidDel="00E33829">
          <w:rPr>
            <w:rFonts w:ascii="Open Sans Light" w:hAnsi="Open Sans Light"/>
            <w:color w:val="000000" w:themeColor="text1"/>
            <w:sz w:val="18"/>
            <w:szCs w:val="20"/>
          </w:rPr>
          <w:delText>for financial spon</w:delText>
        </w:r>
        <w:r w:rsidR="007A4333" w:rsidRPr="004739CA" w:rsidDel="00E33829">
          <w:rPr>
            <w:rFonts w:ascii="Open Sans Light" w:hAnsi="Open Sans Light"/>
            <w:color w:val="000000" w:themeColor="text1"/>
            <w:sz w:val="18"/>
            <w:szCs w:val="20"/>
          </w:rPr>
          <w:delText>sorship</w:delText>
        </w:r>
      </w:del>
      <w:ins w:id="29" w:author="Charles Chan" w:date="2017-11-21T20:47:00Z">
        <w:r w:rsidR="00E33829">
          <w:rPr>
            <w:rFonts w:ascii="Open Sans Light" w:hAnsi="Open Sans Light" w:hint="eastAsia"/>
            <w:color w:val="000000" w:themeColor="text1"/>
            <w:sz w:val="18"/>
            <w:szCs w:val="20"/>
          </w:rPr>
          <w:t>funding from sponsorship</w:t>
        </w:r>
      </w:ins>
      <w:r w:rsidR="007A4333" w:rsidRPr="004739CA">
        <w:rPr>
          <w:rFonts w:ascii="Open Sans Light" w:hAnsi="Open Sans Light"/>
          <w:color w:val="000000" w:themeColor="text1"/>
          <w:sz w:val="18"/>
          <w:szCs w:val="20"/>
        </w:rPr>
        <w:t>.</w:t>
      </w:r>
    </w:p>
    <w:p w14:paraId="63D5AF86" w14:textId="018CF6AF" w:rsidR="00F2765B" w:rsidRPr="004739CA" w:rsidRDefault="003E69A3" w:rsidP="00CB0858">
      <w:pPr>
        <w:spacing w:after="10" w:line="240" w:lineRule="exact"/>
        <w:ind w:rightChars="-16" w:right="-34"/>
        <w:rPr>
          <w:rFonts w:ascii="Open Sans" w:hAnsi="Open Sans"/>
          <w:i/>
          <w:sz w:val="18"/>
          <w:szCs w:val="20"/>
        </w:rPr>
      </w:pPr>
      <w:r w:rsidRPr="004739CA">
        <w:rPr>
          <w:rFonts w:ascii="Open Sans" w:hAnsi="Open Sans"/>
          <w:i/>
          <w:sz w:val="18"/>
          <w:szCs w:val="20"/>
        </w:rPr>
        <w:t>Hosts of forums for</w:t>
      </w:r>
      <w:r w:rsidR="00615443" w:rsidRPr="004739CA">
        <w:rPr>
          <w:rFonts w:ascii="Open Sans" w:hAnsi="Open Sans"/>
          <w:i/>
          <w:sz w:val="18"/>
          <w:szCs w:val="20"/>
        </w:rPr>
        <w:t xml:space="preserve"> famous</w:t>
      </w:r>
      <w:r w:rsidR="00844D94" w:rsidRPr="004739CA">
        <w:rPr>
          <w:rFonts w:ascii="Open Sans" w:hAnsi="Open Sans"/>
          <w:i/>
          <w:sz w:val="18"/>
          <w:szCs w:val="20"/>
        </w:rPr>
        <w:t xml:space="preserve"> </w:t>
      </w:r>
      <w:r w:rsidR="00844D94" w:rsidRPr="004739CA">
        <w:rPr>
          <w:rFonts w:ascii="Open Sans" w:hAnsi="Open Sans" w:hint="eastAsia"/>
          <w:i/>
          <w:sz w:val="18"/>
          <w:szCs w:val="20"/>
        </w:rPr>
        <w:t>professors</w:t>
      </w:r>
      <w:r w:rsidR="00844D94" w:rsidRPr="004739CA">
        <w:rPr>
          <w:rFonts w:ascii="Open Sans" w:hAnsi="Open Sans"/>
          <w:i/>
          <w:sz w:val="18"/>
          <w:szCs w:val="20"/>
        </w:rPr>
        <w:t xml:space="preserve"> from</w:t>
      </w:r>
      <w:r w:rsidRPr="004739CA">
        <w:rPr>
          <w:rFonts w:ascii="Open Sans" w:hAnsi="Open Sans"/>
          <w:i/>
          <w:sz w:val="18"/>
          <w:szCs w:val="20"/>
        </w:rPr>
        <w:t xml:space="preserve"> </w:t>
      </w:r>
      <w:r w:rsidR="00615443" w:rsidRPr="004739CA">
        <w:rPr>
          <w:rFonts w:ascii="Open Sans" w:hAnsi="Open Sans"/>
          <w:i/>
          <w:sz w:val="18"/>
          <w:szCs w:val="20"/>
        </w:rPr>
        <w:t>Ivy League</w:t>
      </w:r>
      <w:r w:rsidR="00F2765B" w:rsidRPr="004739CA">
        <w:rPr>
          <w:rFonts w:ascii="Open Sans" w:hAnsi="Open Sans"/>
          <w:i/>
          <w:sz w:val="18"/>
          <w:szCs w:val="20"/>
        </w:rPr>
        <w:t xml:space="preserve"> </w:t>
      </w:r>
    </w:p>
    <w:p w14:paraId="0E0AA3E1" w14:textId="538F28DB" w:rsidR="00F2765B" w:rsidRDefault="00615443" w:rsidP="00CB0858">
      <w:pPr>
        <w:numPr>
          <w:ilvl w:val="0"/>
          <w:numId w:val="12"/>
        </w:numPr>
        <w:spacing w:after="10" w:line="240" w:lineRule="exact"/>
        <w:ind w:rightChars="-16" w:right="-34"/>
        <w:jc w:val="both"/>
        <w:rPr>
          <w:rFonts w:ascii="Open Sans Light" w:hAnsi="Open Sans Light"/>
          <w:color w:val="000000" w:themeColor="text1"/>
          <w:sz w:val="18"/>
          <w:szCs w:val="20"/>
        </w:rPr>
      </w:pPr>
      <w:del w:id="30" w:author="Charles Chan" w:date="2017-11-21T20:48:00Z">
        <w:r w:rsidRPr="004739CA" w:rsidDel="00E33829">
          <w:rPr>
            <w:rFonts w:ascii="Open Sans Light" w:hAnsi="Open Sans Light"/>
            <w:color w:val="000000" w:themeColor="text1"/>
            <w:sz w:val="18"/>
            <w:szCs w:val="20"/>
          </w:rPr>
          <w:delText>Delivered interviews</w:delText>
        </w:r>
      </w:del>
      <w:ins w:id="31" w:author="Charles Chan" w:date="2017-11-21T20:48:00Z">
        <w:r w:rsidR="00E33829">
          <w:rPr>
            <w:rFonts w:ascii="Open Sans Light" w:hAnsi="Open Sans Light" w:hint="eastAsia"/>
            <w:color w:val="000000" w:themeColor="text1"/>
            <w:sz w:val="18"/>
            <w:szCs w:val="20"/>
          </w:rPr>
          <w:t>Moderated panel discussions</w:t>
        </w:r>
      </w:ins>
      <w:r w:rsidRPr="004739CA">
        <w:rPr>
          <w:rFonts w:ascii="Open Sans Light" w:hAnsi="Open Sans Light"/>
          <w:color w:val="000000" w:themeColor="text1"/>
          <w:sz w:val="18"/>
          <w:szCs w:val="20"/>
        </w:rPr>
        <w:t xml:space="preserve"> with </w:t>
      </w:r>
      <w:r w:rsidRPr="004739CA">
        <w:rPr>
          <w:rFonts w:ascii="Open Sans Light" w:hAnsi="Open Sans Light"/>
          <w:sz w:val="18"/>
          <w:szCs w:val="20"/>
        </w:rPr>
        <w:t>famous professors from Duke</w:t>
      </w:r>
      <w:r w:rsidR="00286055" w:rsidRPr="004739CA">
        <w:rPr>
          <w:rFonts w:ascii="Open Sans Light" w:hAnsi="Open Sans Light"/>
          <w:sz w:val="18"/>
          <w:szCs w:val="20"/>
        </w:rPr>
        <w:t xml:space="preserve"> U</w:t>
      </w:r>
      <w:r w:rsidR="00286055" w:rsidRPr="004739CA">
        <w:rPr>
          <w:rFonts w:ascii="Open Sans Light" w:hAnsi="Open Sans Light" w:hint="eastAsia"/>
          <w:sz w:val="18"/>
          <w:szCs w:val="20"/>
        </w:rPr>
        <w:t>niversity</w:t>
      </w:r>
      <w:r w:rsidRPr="004739CA">
        <w:rPr>
          <w:rFonts w:ascii="Open Sans Light" w:hAnsi="Open Sans Light"/>
          <w:sz w:val="18"/>
          <w:szCs w:val="20"/>
        </w:rPr>
        <w:t>, University of Pennsylvania</w:t>
      </w:r>
      <w:r w:rsidR="00D62576" w:rsidRPr="004739CA">
        <w:rPr>
          <w:rFonts w:ascii="Open Sans Light" w:hAnsi="Open Sans Light"/>
          <w:sz w:val="18"/>
          <w:szCs w:val="20"/>
        </w:rPr>
        <w:t>, University of Michigan</w:t>
      </w:r>
      <w:r w:rsidRPr="004739CA">
        <w:rPr>
          <w:rFonts w:ascii="Open Sans Light" w:hAnsi="Open Sans Light"/>
          <w:sz w:val="18"/>
          <w:szCs w:val="20"/>
        </w:rPr>
        <w:t xml:space="preserve"> and Columbia University</w:t>
      </w:r>
      <w:r w:rsidR="00A470D4" w:rsidRPr="004739CA">
        <w:rPr>
          <w:rFonts w:ascii="Open Sans Light" w:hAnsi="Open Sans Light"/>
          <w:color w:val="000000" w:themeColor="text1"/>
          <w:sz w:val="18"/>
          <w:szCs w:val="20"/>
        </w:rPr>
        <w:t>.</w:t>
      </w:r>
    </w:p>
    <w:p w14:paraId="3C455F6F" w14:textId="77777777" w:rsidR="004D15F6" w:rsidRPr="004739CA" w:rsidRDefault="004D15F6" w:rsidP="004D15F6">
      <w:pPr>
        <w:spacing w:after="10" w:line="240" w:lineRule="exact"/>
        <w:ind w:rightChars="-16" w:right="-34"/>
        <w:rPr>
          <w:rFonts w:ascii="Open Sans" w:hAnsi="Open Sans"/>
          <w:b/>
          <w:sz w:val="18"/>
          <w:szCs w:val="20"/>
        </w:rPr>
      </w:pPr>
      <w:r w:rsidRPr="004739CA">
        <w:rPr>
          <w:rFonts w:ascii="Open Sans" w:hAnsi="Open Sans"/>
          <w:b/>
          <w:sz w:val="18"/>
          <w:szCs w:val="20"/>
        </w:rPr>
        <w:t>Development for Live Broadcasting of 2017 Anniversary Celebration</w:t>
      </w:r>
    </w:p>
    <w:p w14:paraId="4C6B0442" w14:textId="77777777" w:rsidR="004D15F6" w:rsidRPr="004739CA" w:rsidRDefault="004D15F6" w:rsidP="004D15F6">
      <w:pPr>
        <w:spacing w:after="10" w:line="240" w:lineRule="exact"/>
        <w:ind w:rightChars="-16" w:right="-34"/>
        <w:rPr>
          <w:rFonts w:ascii="Open Sans" w:hAnsi="Open Sans"/>
          <w:i/>
          <w:sz w:val="18"/>
          <w:szCs w:val="20"/>
        </w:rPr>
      </w:pPr>
      <w:r w:rsidRPr="004739CA">
        <w:rPr>
          <w:rFonts w:ascii="Open Sans" w:hAnsi="Open Sans"/>
          <w:i/>
          <w:sz w:val="18"/>
          <w:szCs w:val="20"/>
        </w:rPr>
        <w:t>Team Leader</w:t>
      </w:r>
    </w:p>
    <w:p w14:paraId="408F3723" w14:textId="77777777" w:rsidR="004D15F6" w:rsidRPr="004739CA" w:rsidRDefault="004D15F6" w:rsidP="004D15F6">
      <w:pPr>
        <w:numPr>
          <w:ilvl w:val="0"/>
          <w:numId w:val="12"/>
        </w:numPr>
        <w:spacing w:after="10" w:line="240" w:lineRule="exact"/>
        <w:ind w:rightChars="-16" w:right="-34"/>
        <w:jc w:val="both"/>
        <w:rPr>
          <w:rFonts w:ascii="Open Sans Light" w:hAnsi="Open Sans Light"/>
          <w:color w:val="000000" w:themeColor="text1"/>
          <w:sz w:val="18"/>
          <w:szCs w:val="20"/>
        </w:rPr>
      </w:pPr>
      <w:bookmarkStart w:id="32" w:name="_GoBack"/>
      <w:r w:rsidRPr="004739CA">
        <w:rPr>
          <w:rFonts w:ascii="Open Sans Light" w:hAnsi="Open Sans Light"/>
          <w:color w:val="000000" w:themeColor="text1"/>
          <w:sz w:val="18"/>
          <w:szCs w:val="20"/>
        </w:rPr>
        <w:t>Built a website for live broadcasting with millions of viewers</w:t>
      </w:r>
      <w:commentRangeStart w:id="33"/>
      <w:r w:rsidRPr="004739CA">
        <w:rPr>
          <w:rFonts w:ascii="Open Sans Light" w:hAnsi="Open Sans Light"/>
          <w:color w:val="000000" w:themeColor="text1"/>
          <w:sz w:val="18"/>
          <w:szCs w:val="20"/>
        </w:rPr>
        <w:t>, which no previous staffers have achieved.</w:t>
      </w:r>
      <w:commentRangeEnd w:id="33"/>
      <w:r w:rsidR="00E33829">
        <w:rPr>
          <w:rStyle w:val="a4"/>
        </w:rPr>
        <w:commentReference w:id="33"/>
      </w:r>
      <w:bookmarkEnd w:id="32"/>
    </w:p>
    <w:p w14:paraId="75D9B6C3" w14:textId="08E7B818" w:rsidR="004D15F6" w:rsidRPr="004D15F6" w:rsidRDefault="004D15F6" w:rsidP="004D15F6">
      <w:pPr>
        <w:numPr>
          <w:ilvl w:val="0"/>
          <w:numId w:val="12"/>
        </w:numPr>
        <w:spacing w:after="10" w:line="240" w:lineRule="exact"/>
        <w:ind w:rightChars="-16" w:right="-34"/>
        <w:jc w:val="both"/>
        <w:rPr>
          <w:rFonts w:ascii="Open Sans" w:hAnsi="Open Sans"/>
          <w:color w:val="000000" w:themeColor="text1"/>
          <w:sz w:val="18"/>
          <w:szCs w:val="20"/>
        </w:rPr>
      </w:pPr>
      <w:r w:rsidRPr="004739CA">
        <w:rPr>
          <w:rFonts w:ascii="Open Sans Light" w:hAnsi="Open Sans Light"/>
          <w:color w:val="000000" w:themeColor="text1"/>
          <w:sz w:val="18"/>
          <w:szCs w:val="20"/>
        </w:rPr>
        <w:t xml:space="preserve">Successfully streamed a live broadcast </w:t>
      </w:r>
      <w:commentRangeStart w:id="34"/>
      <w:r w:rsidRPr="004739CA">
        <w:rPr>
          <w:rFonts w:ascii="Open Sans Light" w:hAnsi="Open Sans Light"/>
          <w:color w:val="000000" w:themeColor="text1"/>
          <w:sz w:val="18"/>
          <w:szCs w:val="20"/>
        </w:rPr>
        <w:t>for</w:t>
      </w:r>
      <w:r w:rsidRPr="004739CA">
        <w:rPr>
          <w:rFonts w:ascii="Open Sans" w:hAnsi="Open Sans"/>
          <w:color w:val="000000" w:themeColor="text1"/>
          <w:sz w:val="18"/>
          <w:szCs w:val="20"/>
        </w:rPr>
        <w:t xml:space="preserve"> </w:t>
      </w:r>
      <w:r w:rsidRPr="004739CA">
        <w:rPr>
          <w:rFonts w:ascii="Open Sans" w:hAnsi="Open Sans"/>
          <w:b/>
          <w:i/>
          <w:color w:val="000000" w:themeColor="text1"/>
          <w:sz w:val="18"/>
          <w:szCs w:val="20"/>
        </w:rPr>
        <w:t>5 hours with over 5000 clicks</w:t>
      </w:r>
      <w:r w:rsidRPr="004739CA">
        <w:rPr>
          <w:rFonts w:ascii="Open Sans" w:hAnsi="Open Sans"/>
          <w:color w:val="000000" w:themeColor="text1"/>
          <w:sz w:val="18"/>
          <w:szCs w:val="20"/>
        </w:rPr>
        <w:t>.</w:t>
      </w:r>
      <w:commentRangeEnd w:id="34"/>
      <w:r w:rsidR="00B644F6">
        <w:rPr>
          <w:rStyle w:val="a4"/>
        </w:rPr>
        <w:commentReference w:id="34"/>
      </w:r>
    </w:p>
    <w:p w14:paraId="26F103F9" w14:textId="55C58BCC" w:rsidR="00057C13" w:rsidRPr="0021388D" w:rsidRDefault="004D38DE" w:rsidP="00057C13">
      <w:pPr>
        <w:spacing w:after="10" w:line="240" w:lineRule="exact"/>
        <w:ind w:rightChars="-16" w:right="-34"/>
        <w:jc w:val="both"/>
        <w:rPr>
          <w:rFonts w:ascii="Open Sans" w:hAnsi="Open Sans"/>
          <w:b/>
          <w:iCs/>
          <w:color w:val="000000" w:themeColor="text1"/>
          <w:sz w:val="18"/>
          <w:szCs w:val="20"/>
        </w:rPr>
      </w:pPr>
      <w:r w:rsidRPr="0021388D">
        <w:rPr>
          <w:rFonts w:ascii="Open Sans" w:hAnsi="Open Sans"/>
          <w:b/>
          <w:iCs/>
          <w:color w:val="000000" w:themeColor="text1"/>
          <w:sz w:val="18"/>
          <w:szCs w:val="20"/>
        </w:rPr>
        <w:t>Ninth(Highest) Level of piano skills certificated by Central Conservatory of Music</w:t>
      </w:r>
    </w:p>
    <w:sectPr w:rsidR="00057C13" w:rsidRPr="0021388D" w:rsidSect="00B235B1">
      <w:pgSz w:w="11907" w:h="16839" w:code="9"/>
      <w:pgMar w:top="878" w:right="1080" w:bottom="867" w:left="1080" w:header="706" w:footer="706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Charles Chan" w:date="2017-11-21T20:59:00Z" w:initials="CC">
    <w:p w14:paraId="0C04DE8B" w14:textId="6CD4D0A0" w:rsidR="00C64378" w:rsidRDefault="00C64378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整个简历排版有点问题，不太专业，不要花花绿绿，字体和加粗</w:t>
      </w:r>
      <w:r>
        <w:rPr>
          <w:rFonts w:hint="eastAsia"/>
        </w:rPr>
        <w:t>/</w:t>
      </w:r>
      <w:r>
        <w:rPr>
          <w:rFonts w:hint="eastAsia"/>
        </w:rPr>
        <w:t>斜体不要太多，如果有时间的话建议用</w:t>
      </w:r>
      <w:r>
        <w:rPr>
          <w:rFonts w:hint="eastAsia"/>
        </w:rPr>
        <w:t>latex</w:t>
      </w:r>
      <w:r>
        <w:rPr>
          <w:rFonts w:hint="eastAsia"/>
        </w:rPr>
        <w:t>排，尤其你申请</w:t>
      </w:r>
      <w:r>
        <w:rPr>
          <w:rFonts w:hint="eastAsia"/>
        </w:rPr>
        <w:t>CS</w:t>
      </w:r>
      <w:r>
        <w:rPr>
          <w:rFonts w:hint="eastAsia"/>
        </w:rPr>
        <w:t>相关方向。这边很多教授说，看到</w:t>
      </w:r>
      <w:r>
        <w:rPr>
          <w:rFonts w:hint="eastAsia"/>
        </w:rPr>
        <w:t>word</w:t>
      </w:r>
      <w:r>
        <w:rPr>
          <w:rFonts w:hint="eastAsia"/>
        </w:rPr>
        <w:t>排的简历就会直接丢掉，尤其是</w:t>
      </w:r>
      <w:r>
        <w:rPr>
          <w:rFonts w:hint="eastAsia"/>
        </w:rPr>
        <w:t>EECS</w:t>
      </w:r>
      <w:r>
        <w:rPr>
          <w:rFonts w:hint="eastAsia"/>
        </w:rPr>
        <w:t>的学生。我之前那份简历不是一个很好的</w:t>
      </w:r>
      <w:r>
        <w:rPr>
          <w:rFonts w:hint="eastAsia"/>
        </w:rPr>
        <w:t>example</w:t>
      </w:r>
      <w:r>
        <w:rPr>
          <w:rFonts w:hint="eastAsia"/>
        </w:rPr>
        <w:t>，这两天我也在用</w:t>
      </w:r>
      <w:r>
        <w:rPr>
          <w:rFonts w:hint="eastAsia"/>
        </w:rPr>
        <w:t>latex</w:t>
      </w:r>
      <w:r>
        <w:rPr>
          <w:rFonts w:hint="eastAsia"/>
        </w:rPr>
        <w:t>重新排我的简历，可以给你做一个参考模板。</w:t>
      </w:r>
    </w:p>
  </w:comment>
  <w:comment w:id="1" w:author="Charles Chan" w:date="2017-11-21T20:27:00Z" w:initials="CC">
    <w:p w14:paraId="5A394595" w14:textId="79D131A0" w:rsidR="00CC37B0" w:rsidRDefault="00CC37B0">
      <w:pPr>
        <w:pStyle w:val="a5"/>
      </w:pPr>
      <w:r>
        <w:rPr>
          <w:rStyle w:val="a4"/>
        </w:rPr>
        <w:annotationRef/>
      </w:r>
      <w:r>
        <w:rPr>
          <w:rFonts w:hint="eastAsia"/>
        </w:rPr>
        <w:t>不必红字，显得不专业</w:t>
      </w:r>
    </w:p>
  </w:comment>
  <w:comment w:id="2" w:author="Charles Chan" w:date="2017-11-21T20:27:00Z" w:initials="CC">
    <w:p w14:paraId="6969C72D" w14:textId="4BE801B9" w:rsidR="00CC37B0" w:rsidRDefault="00CC37B0">
      <w:pPr>
        <w:pStyle w:val="a5"/>
      </w:pPr>
      <w:r>
        <w:rPr>
          <w:rStyle w:val="a4"/>
        </w:rPr>
        <w:annotationRef/>
      </w:r>
      <w:r>
        <w:rPr>
          <w:rFonts w:hint="eastAsia"/>
        </w:rPr>
        <w:t>简历上面的加粗不能太随心所欲，一般一种文本内容（一级</w:t>
      </w:r>
      <w:r>
        <w:rPr>
          <w:rFonts w:hint="eastAsia"/>
        </w:rPr>
        <w:t>/</w:t>
      </w:r>
      <w:r>
        <w:rPr>
          <w:rFonts w:hint="eastAsia"/>
        </w:rPr>
        <w:t>二级标题、正文、括弧注释）统一格式，小标题前半段后半段粗细不一样很难看。逻辑是，一般简历都是最精简的内容，都会细读，不需要到处加粗</w:t>
      </w:r>
    </w:p>
  </w:comment>
  <w:comment w:id="3" w:author="Charles Chan" w:date="2017-11-21T20:25:00Z" w:initials="CC">
    <w:p w14:paraId="370BB104" w14:textId="459FCEAA" w:rsidR="00CC37B0" w:rsidRDefault="00CC37B0">
      <w:pPr>
        <w:pStyle w:val="a5"/>
      </w:pPr>
      <w:r>
        <w:rPr>
          <w:rStyle w:val="a4"/>
        </w:rPr>
        <w:annotationRef/>
      </w:r>
      <w:r w:rsidR="00FB2155">
        <w:t>In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in</w:t>
      </w:r>
      <w:r>
        <w:rPr>
          <w:rFonts w:hint="eastAsia"/>
        </w:rPr>
        <w:t>，全篇统一一个用法</w:t>
      </w:r>
    </w:p>
  </w:comment>
  <w:comment w:id="5" w:author="Charles Chan" w:date="2017-11-21T20:31:00Z" w:initials="CC">
    <w:p w14:paraId="1724754A" w14:textId="150FF243" w:rsidR="00C64B25" w:rsidRDefault="00C64B25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这里小心，这个奖是</w:t>
      </w:r>
      <w:proofErr w:type="spellStart"/>
      <w:r>
        <w:rPr>
          <w:rFonts w:hint="eastAsia"/>
        </w:rPr>
        <w:t>Weissman</w:t>
      </w:r>
      <w:proofErr w:type="spellEnd"/>
      <w:r>
        <w:rPr>
          <w:rFonts w:hint="eastAsia"/>
        </w:rPr>
        <w:t>通过清帆个人发的，还是</w:t>
      </w:r>
      <w:r>
        <w:rPr>
          <w:rFonts w:hint="eastAsia"/>
        </w:rPr>
        <w:t>Stanford EE</w:t>
      </w:r>
      <w:r>
        <w:rPr>
          <w:rFonts w:hint="eastAsia"/>
        </w:rPr>
        <w:t>的官方奖项？清华发的奖随便编，但美国发的奖得慎重。</w:t>
      </w:r>
    </w:p>
  </w:comment>
  <w:comment w:id="7" w:author="Charles Chan" w:date="2017-11-21T20:34:00Z" w:initials="CC">
    <w:p w14:paraId="188DB0C5" w14:textId="219BBBF4" w:rsidR="00C64B25" w:rsidRDefault="00C64B25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这个字母编号非常</w:t>
      </w:r>
      <w:r>
        <w:rPr>
          <w:rFonts w:hint="eastAsia"/>
        </w:rPr>
        <w:t>confusing</w:t>
      </w:r>
      <w:r>
        <w:rPr>
          <w:rFonts w:hint="eastAsia"/>
        </w:rPr>
        <w:t>，建议都不要用这一级的小写字母编号</w:t>
      </w:r>
    </w:p>
  </w:comment>
  <w:comment w:id="8" w:author="Charles Chan" w:date="2017-11-21T20:35:00Z" w:initials="CC">
    <w:p w14:paraId="3790C760" w14:textId="310DA40F" w:rsidR="00C64B25" w:rsidRDefault="00C64B25">
      <w:pPr>
        <w:pStyle w:val="a5"/>
      </w:pPr>
      <w:r>
        <w:rPr>
          <w:rStyle w:val="a4"/>
        </w:rPr>
        <w:annotationRef/>
      </w:r>
      <w:r>
        <w:rPr>
          <w:rFonts w:hint="eastAsia"/>
        </w:rPr>
        <w:t>expect to</w:t>
      </w:r>
      <w:r>
        <w:rPr>
          <w:rFonts w:hint="eastAsia"/>
        </w:rPr>
        <w:t>，那做出来了没有？用肯定的语气</w:t>
      </w:r>
    </w:p>
  </w:comment>
  <w:comment w:id="11" w:author="Charles Chan" w:date="2017-11-21T20:35:00Z" w:initials="CC">
    <w:p w14:paraId="4A695A6B" w14:textId="18EB9553" w:rsidR="00C64B25" w:rsidRDefault="00C64B25">
      <w:pPr>
        <w:pStyle w:val="a5"/>
      </w:pPr>
      <w:r>
        <w:rPr>
          <w:rStyle w:val="a4"/>
        </w:rPr>
        <w:annotationRef/>
      </w:r>
      <w:r>
        <w:rPr>
          <w:rFonts w:hint="eastAsia"/>
        </w:rPr>
        <w:t>too much detail</w:t>
      </w:r>
    </w:p>
  </w:comment>
  <w:comment w:id="9" w:author="Charles Chan" w:date="2017-11-21T20:38:00Z" w:initials="CC">
    <w:p w14:paraId="3EAE5AD2" w14:textId="329EA270" w:rsidR="00C64B25" w:rsidRDefault="00C64B25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这些</w:t>
      </w:r>
      <w:r>
        <w:rPr>
          <w:rFonts w:hint="eastAsia"/>
        </w:rPr>
        <w:t>bullet points</w:t>
      </w:r>
      <w:r>
        <w:rPr>
          <w:rFonts w:hint="eastAsia"/>
        </w:rPr>
        <w:t>不够有力，在</w:t>
      </w:r>
      <w:r>
        <w:rPr>
          <w:rFonts w:hint="eastAsia"/>
        </w:rPr>
        <w:t>Bullet points</w:t>
      </w:r>
      <w:r>
        <w:rPr>
          <w:rFonts w:hint="eastAsia"/>
        </w:rPr>
        <w:t>里面用短句，如果太多意思就分多几个点（我的简历也有这个问题）</w:t>
      </w:r>
    </w:p>
  </w:comment>
  <w:comment w:id="12" w:author="Charles Chan" w:date="2017-11-21T20:38:00Z" w:initials="CC">
    <w:p w14:paraId="20CC5C4F" w14:textId="5CEB01BB" w:rsidR="00C64B25" w:rsidRDefault="00C64B25">
      <w:pPr>
        <w:pStyle w:val="a5"/>
      </w:pPr>
      <w:r>
        <w:rPr>
          <w:rStyle w:val="a4"/>
        </w:rPr>
        <w:annotationRef/>
      </w:r>
      <w:r>
        <w:rPr>
          <w:rFonts w:hint="eastAsia"/>
        </w:rPr>
        <w:t>same</w:t>
      </w:r>
    </w:p>
  </w:comment>
  <w:comment w:id="13" w:author="Charles Chan" w:date="2017-11-21T20:56:00Z" w:initials="CC">
    <w:p w14:paraId="7F150A85" w14:textId="78DA8D3D" w:rsidR="00E66BB2" w:rsidRDefault="00E66BB2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名词化这些</w:t>
      </w:r>
      <w:r>
        <w:rPr>
          <w:rFonts w:hint="eastAsia"/>
        </w:rPr>
        <w:t>bullet points</w:t>
      </w:r>
    </w:p>
  </w:comment>
  <w:comment w:id="14" w:author="Charles Chan" w:date="2017-11-21T20:40:00Z" w:initials="CC">
    <w:p w14:paraId="6E863EA7" w14:textId="5C5DEA69" w:rsidR="00C64B25" w:rsidRDefault="00C64B25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句子太长</w:t>
      </w:r>
    </w:p>
  </w:comment>
  <w:comment w:id="15" w:author="Charles Chan" w:date="2017-11-21T20:43:00Z" w:initials="CC">
    <w:p w14:paraId="2D48B453" w14:textId="609BA3B4" w:rsidR="00E33829" w:rsidRDefault="00E33829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表达很冗余</w:t>
      </w:r>
    </w:p>
  </w:comment>
  <w:comment w:id="16" w:author="Charles Chan" w:date="2017-11-21T20:55:00Z" w:initials="CC">
    <w:p w14:paraId="65494430" w14:textId="79E72B2F" w:rsidR="00E66BB2" w:rsidRDefault="00E66BB2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这些</w:t>
      </w:r>
      <w:r>
        <w:rPr>
          <w:rFonts w:hint="eastAsia"/>
        </w:rPr>
        <w:t>bullet point</w:t>
      </w:r>
      <w:r>
        <w:rPr>
          <w:rFonts w:hint="eastAsia"/>
        </w:rPr>
        <w:t>第二行只有几个字的都争取压到一行</w:t>
      </w:r>
    </w:p>
  </w:comment>
  <w:comment w:id="19" w:author="Charles Chan" w:date="2017-11-21T20:46:00Z" w:initials="CC">
    <w:p w14:paraId="35CD4A31" w14:textId="7D8F3FAF" w:rsidR="00E33829" w:rsidRDefault="00E33829">
      <w:pPr>
        <w:pStyle w:val="a5"/>
      </w:pPr>
      <w:r>
        <w:rPr>
          <w:rStyle w:val="a4"/>
        </w:rPr>
        <w:annotationRef/>
      </w:r>
      <w:r>
        <w:rPr>
          <w:rFonts w:hint="eastAsia"/>
        </w:rPr>
        <w:t>不用引号，斜体表示专有名词</w:t>
      </w:r>
    </w:p>
  </w:comment>
  <w:comment w:id="20" w:author="Charles Chan" w:date="2017-11-21T20:45:00Z" w:initials="CC">
    <w:p w14:paraId="33FD7024" w14:textId="3349EB1B" w:rsidR="00E33829" w:rsidRDefault="00E33829">
      <w:pPr>
        <w:pStyle w:val="a5"/>
      </w:pPr>
      <w:r>
        <w:rPr>
          <w:rStyle w:val="a4"/>
        </w:rPr>
        <w:annotationRef/>
      </w:r>
      <w:r>
        <w:rPr>
          <w:rFonts w:hint="eastAsia"/>
        </w:rPr>
        <w:t>again</w:t>
      </w:r>
      <w:r>
        <w:rPr>
          <w:rFonts w:hint="eastAsia"/>
        </w:rPr>
        <w:t>，太多种字体</w:t>
      </w:r>
    </w:p>
  </w:comment>
  <w:comment w:id="25" w:author="Charles Chan" w:date="2017-11-21T20:53:00Z" w:initials="CC">
    <w:p w14:paraId="7C97C281" w14:textId="0E6FF1C7" w:rsidR="00B644F6" w:rsidRDefault="00B644F6">
      <w:pPr>
        <w:pStyle w:val="a5"/>
      </w:pPr>
      <w:r>
        <w:rPr>
          <w:rStyle w:val="a4"/>
        </w:rPr>
        <w:annotationRef/>
      </w:r>
      <w:r>
        <w:rPr>
          <w:rFonts w:hint="eastAsia"/>
        </w:rPr>
        <w:t>like</w:t>
      </w:r>
      <w:r>
        <w:rPr>
          <w:rFonts w:hint="eastAsia"/>
        </w:rPr>
        <w:t>太口语，用</w:t>
      </w:r>
      <w:r>
        <w:rPr>
          <w:rFonts w:hint="eastAsia"/>
        </w:rPr>
        <w:t>such as, for example</w:t>
      </w:r>
    </w:p>
  </w:comment>
  <w:comment w:id="33" w:author="Charles Chan" w:date="2017-11-21T20:50:00Z" w:initials="CC">
    <w:p w14:paraId="6907C1D2" w14:textId="5E27464D" w:rsidR="00E33829" w:rsidRDefault="00E33829">
      <w:pPr>
        <w:pStyle w:val="a5"/>
      </w:pPr>
      <w:r>
        <w:rPr>
          <w:rStyle w:val="a4"/>
        </w:rPr>
        <w:annotationRef/>
      </w:r>
      <w:r w:rsidR="00B644F6">
        <w:rPr>
          <w:rFonts w:hint="eastAsia"/>
        </w:rPr>
        <w:t xml:space="preserve">Unprecedented success in building </w:t>
      </w:r>
      <w:r w:rsidR="00B644F6">
        <w:t>…</w:t>
      </w:r>
      <w:r w:rsidR="00B644F6">
        <w:rPr>
          <w:rFonts w:hint="eastAsia"/>
        </w:rPr>
        <w:t xml:space="preserve"> with an all-student team. (</w:t>
      </w:r>
      <w:r w:rsidR="00B644F6">
        <w:rPr>
          <w:rFonts w:hint="eastAsia"/>
        </w:rPr>
        <w:t>直接把链接放上来</w:t>
      </w:r>
      <w:r w:rsidR="00B644F6">
        <w:rPr>
          <w:rFonts w:hint="eastAsia"/>
        </w:rPr>
        <w:t>)</w:t>
      </w:r>
    </w:p>
  </w:comment>
  <w:comment w:id="34" w:author="Charles Chan" w:date="2017-11-21T20:52:00Z" w:initials="CC">
    <w:p w14:paraId="23C0DB41" w14:textId="3DABA2F7" w:rsidR="00B644F6" w:rsidRDefault="00B644F6">
      <w:pPr>
        <w:pStyle w:val="a5"/>
      </w:pPr>
      <w:r>
        <w:rPr>
          <w:rStyle w:val="a4"/>
        </w:rPr>
        <w:annotationRef/>
      </w:r>
      <w:r>
        <w:rPr>
          <w:rFonts w:hint="eastAsia"/>
        </w:rPr>
        <w:t>上面的</w:t>
      </w:r>
      <w:r>
        <w:rPr>
          <w:rFonts w:hint="eastAsia"/>
        </w:rPr>
        <w:t>millions</w:t>
      </w:r>
      <w:r>
        <w:rPr>
          <w:rFonts w:hint="eastAsia"/>
        </w:rPr>
        <w:t>跟这里的</w:t>
      </w:r>
      <w:r>
        <w:rPr>
          <w:rFonts w:hint="eastAsia"/>
        </w:rPr>
        <w:t>5000</w:t>
      </w:r>
      <w:r>
        <w:rPr>
          <w:rFonts w:hint="eastAsia"/>
        </w:rPr>
        <w:t>？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C04DE8B" w15:done="0"/>
  <w15:commentEx w15:paraId="5A394595" w15:done="1"/>
  <w15:commentEx w15:paraId="6969C72D" w15:done="1"/>
  <w15:commentEx w15:paraId="370BB104" w15:done="1"/>
  <w15:commentEx w15:paraId="1724754A" w15:done="1"/>
  <w15:commentEx w15:paraId="188DB0C5" w15:done="1"/>
  <w15:commentEx w15:paraId="3790C760" w15:done="0"/>
  <w15:commentEx w15:paraId="4A695A6B" w15:done="0"/>
  <w15:commentEx w15:paraId="3EAE5AD2" w15:done="0"/>
  <w15:commentEx w15:paraId="20CC5C4F" w15:done="0"/>
  <w15:commentEx w15:paraId="7F150A85" w15:done="0"/>
  <w15:commentEx w15:paraId="6E863EA7" w15:done="0"/>
  <w15:commentEx w15:paraId="2D48B453" w15:done="0"/>
  <w15:commentEx w15:paraId="65494430" w15:done="0"/>
  <w15:commentEx w15:paraId="35CD4A31" w15:done="0"/>
  <w15:commentEx w15:paraId="33FD7024" w15:done="0"/>
  <w15:commentEx w15:paraId="7C97C281" w15:done="0"/>
  <w15:commentEx w15:paraId="6907C1D2" w15:done="0"/>
  <w15:commentEx w15:paraId="23C0DB41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8823BF" w14:textId="77777777" w:rsidR="003B2520" w:rsidRDefault="003B2520" w:rsidP="00467C06">
      <w:pPr>
        <w:spacing w:line="240" w:lineRule="auto"/>
      </w:pPr>
      <w:r>
        <w:separator/>
      </w:r>
    </w:p>
  </w:endnote>
  <w:endnote w:type="continuationSeparator" w:id="0">
    <w:p w14:paraId="220D904A" w14:textId="77777777" w:rsidR="003B2520" w:rsidRDefault="003B2520" w:rsidP="00467C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Open Sans Extrabold">
    <w:panose1 w:val="020B0906030804020204"/>
    <w:charset w:val="00"/>
    <w:family w:val="auto"/>
    <w:pitch w:val="variable"/>
    <w:sig w:usb0="E00002EF" w:usb1="4000205B" w:usb2="00000028" w:usb3="00000000" w:csb0="0000019F" w:csb1="00000000"/>
  </w:font>
  <w:font w:name="Open Sans Light">
    <w:panose1 w:val="020B0306030504020204"/>
    <w:charset w:val="00"/>
    <w:family w:val="auto"/>
    <w:pitch w:val="variable"/>
    <w:sig w:usb0="E00002EF" w:usb1="4000205B" w:usb2="00000028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Open Sans Semibold">
    <w:panose1 w:val="020B0706030804020204"/>
    <w:charset w:val="00"/>
    <w:family w:val="auto"/>
    <w:pitch w:val="variable"/>
    <w:sig w:usb0="E00002EF" w:usb1="4000205B" w:usb2="00000028" w:usb3="00000000" w:csb0="0000019F" w:csb1="00000000"/>
  </w:font>
  <w:font w:name="Mongolian Baiti">
    <w:panose1 w:val="03000500000000000000"/>
    <w:charset w:val="88"/>
    <w:family w:val="auto"/>
    <w:pitch w:val="variable"/>
    <w:sig w:usb0="80000023" w:usb1="08080000" w:usb2="00020010" w:usb3="00000000" w:csb0="001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03A3E0" w14:textId="77777777" w:rsidR="003B2520" w:rsidRDefault="003B2520" w:rsidP="00467C06">
      <w:pPr>
        <w:spacing w:line="240" w:lineRule="auto"/>
      </w:pPr>
      <w:r>
        <w:separator/>
      </w:r>
    </w:p>
  </w:footnote>
  <w:footnote w:type="continuationSeparator" w:id="0">
    <w:p w14:paraId="7DF427E5" w14:textId="77777777" w:rsidR="003B2520" w:rsidRDefault="003B2520" w:rsidP="00467C0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ED23991"/>
    <w:multiLevelType w:val="hybridMultilevel"/>
    <w:tmpl w:val="53BCED4A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3">
    <w:nsid w:val="16614E7A"/>
    <w:multiLevelType w:val="hybridMultilevel"/>
    <w:tmpl w:val="EC424308"/>
    <w:lvl w:ilvl="0" w:tplc="10090001">
      <w:start w:val="1"/>
      <w:numFmt w:val="bullet"/>
      <w:lvlText w:val=""/>
      <w:lvlJc w:val="left"/>
      <w:pPr>
        <w:ind w:left="84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>
    <w:nsid w:val="18A51B3C"/>
    <w:multiLevelType w:val="hybridMultilevel"/>
    <w:tmpl w:val="08CCC16C"/>
    <w:lvl w:ilvl="0" w:tplc="B0A0866C">
      <w:start w:val="1"/>
      <w:numFmt w:val="bullet"/>
      <w:lvlText w:val=""/>
      <w:lvlJc w:val="left"/>
      <w:pPr>
        <w:ind w:left="140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8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40" w:hanging="480"/>
      </w:pPr>
      <w:rPr>
        <w:rFonts w:ascii="Wingdings" w:hAnsi="Wingdings" w:hint="default"/>
      </w:rPr>
    </w:lvl>
  </w:abstractNum>
  <w:abstractNum w:abstractNumId="5">
    <w:nsid w:val="2E6463BE"/>
    <w:multiLevelType w:val="hybridMultilevel"/>
    <w:tmpl w:val="7B086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F0783A"/>
    <w:multiLevelType w:val="hybridMultilevel"/>
    <w:tmpl w:val="7744E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FA5546"/>
    <w:multiLevelType w:val="hybridMultilevel"/>
    <w:tmpl w:val="577EF400"/>
    <w:lvl w:ilvl="0" w:tplc="10090001">
      <w:start w:val="1"/>
      <w:numFmt w:val="bullet"/>
      <w:lvlText w:val=""/>
      <w:lvlJc w:val="left"/>
      <w:pPr>
        <w:ind w:left="120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8">
    <w:nsid w:val="43181F37"/>
    <w:multiLevelType w:val="hybridMultilevel"/>
    <w:tmpl w:val="72BE7D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C04399"/>
    <w:multiLevelType w:val="hybridMultilevel"/>
    <w:tmpl w:val="E1201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CB01F5"/>
    <w:multiLevelType w:val="hybridMultilevel"/>
    <w:tmpl w:val="7718466C"/>
    <w:lvl w:ilvl="0" w:tplc="1009000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89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1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36" w:hanging="360"/>
      </w:pPr>
      <w:rPr>
        <w:rFonts w:ascii="Wingdings" w:hAnsi="Wingdings" w:hint="default"/>
      </w:rPr>
    </w:lvl>
  </w:abstractNum>
  <w:abstractNum w:abstractNumId="11">
    <w:nsid w:val="4BBF337F"/>
    <w:multiLevelType w:val="multilevel"/>
    <w:tmpl w:val="C4E88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1526B8A"/>
    <w:multiLevelType w:val="hybridMultilevel"/>
    <w:tmpl w:val="A1909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B57DAE"/>
    <w:multiLevelType w:val="hybridMultilevel"/>
    <w:tmpl w:val="5DA62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6D2C8B"/>
    <w:multiLevelType w:val="hybridMultilevel"/>
    <w:tmpl w:val="969C5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187237"/>
    <w:multiLevelType w:val="hybridMultilevel"/>
    <w:tmpl w:val="EDE6111C"/>
    <w:lvl w:ilvl="0" w:tplc="10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62A05BE0"/>
    <w:multiLevelType w:val="hybridMultilevel"/>
    <w:tmpl w:val="B404A7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9446F48"/>
    <w:multiLevelType w:val="hybridMultilevel"/>
    <w:tmpl w:val="16ECE18A"/>
    <w:lvl w:ilvl="0" w:tplc="2B3019A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DD205F"/>
    <w:multiLevelType w:val="hybridMultilevel"/>
    <w:tmpl w:val="3064C798"/>
    <w:lvl w:ilvl="0" w:tplc="10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8"/>
  </w:num>
  <w:num w:numId="2">
    <w:abstractNumId w:val="16"/>
  </w:num>
  <w:num w:numId="3">
    <w:abstractNumId w:val="10"/>
  </w:num>
  <w:num w:numId="4">
    <w:abstractNumId w:val="11"/>
  </w:num>
  <w:num w:numId="5">
    <w:abstractNumId w:val="17"/>
  </w:num>
  <w:num w:numId="6">
    <w:abstractNumId w:val="4"/>
  </w:num>
  <w:num w:numId="7">
    <w:abstractNumId w:val="9"/>
  </w:num>
  <w:num w:numId="8">
    <w:abstractNumId w:val="5"/>
  </w:num>
  <w:num w:numId="9">
    <w:abstractNumId w:val="12"/>
  </w:num>
  <w:num w:numId="10">
    <w:abstractNumId w:val="6"/>
  </w:num>
  <w:num w:numId="11">
    <w:abstractNumId w:val="13"/>
  </w:num>
  <w:num w:numId="12">
    <w:abstractNumId w:val="14"/>
  </w:num>
  <w:num w:numId="13">
    <w:abstractNumId w:val="2"/>
  </w:num>
  <w:num w:numId="14">
    <w:abstractNumId w:val="7"/>
  </w:num>
  <w:num w:numId="15">
    <w:abstractNumId w:val="15"/>
  </w:num>
  <w:num w:numId="16">
    <w:abstractNumId w:val="3"/>
  </w:num>
  <w:num w:numId="17">
    <w:abstractNumId w:val="18"/>
  </w:num>
  <w:num w:numId="18">
    <w:abstractNumId w:val="0"/>
  </w:num>
  <w:num w:numId="19">
    <w:abstractNumId w:val="1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harles Chan">
    <w15:presenceInfo w15:providerId="Windows Live" w15:userId="ef46b98642785b77"/>
  </w15:person>
  <w15:person w15:author="Microsoft Office 用户">
    <w15:presenceInfo w15:providerId="None" w15:userId="Microsoft Office 用户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6"/>
  <w:bordersDoNotSurroundHeader/>
  <w:bordersDoNotSurroundFooter/>
  <w:proofState w:spelling="clean" w:grammar="clean"/>
  <w:trackRevisions/>
  <w:defaultTabStop w:val="418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C81"/>
    <w:rsid w:val="00001BA6"/>
    <w:rsid w:val="00002E2E"/>
    <w:rsid w:val="00003311"/>
    <w:rsid w:val="0000484B"/>
    <w:rsid w:val="000065C6"/>
    <w:rsid w:val="000068C2"/>
    <w:rsid w:val="00007F39"/>
    <w:rsid w:val="000101E2"/>
    <w:rsid w:val="00015C39"/>
    <w:rsid w:val="00027311"/>
    <w:rsid w:val="00027A10"/>
    <w:rsid w:val="00027E57"/>
    <w:rsid w:val="00034348"/>
    <w:rsid w:val="00037D80"/>
    <w:rsid w:val="00044650"/>
    <w:rsid w:val="000447CA"/>
    <w:rsid w:val="000463CF"/>
    <w:rsid w:val="00046638"/>
    <w:rsid w:val="00047DEC"/>
    <w:rsid w:val="000512C8"/>
    <w:rsid w:val="000518A6"/>
    <w:rsid w:val="00051C73"/>
    <w:rsid w:val="000557B2"/>
    <w:rsid w:val="00057C13"/>
    <w:rsid w:val="00061241"/>
    <w:rsid w:val="000641E5"/>
    <w:rsid w:val="000660E2"/>
    <w:rsid w:val="000661B5"/>
    <w:rsid w:val="0006621C"/>
    <w:rsid w:val="00067FD4"/>
    <w:rsid w:val="000714A4"/>
    <w:rsid w:val="00072B2C"/>
    <w:rsid w:val="0007579E"/>
    <w:rsid w:val="000863A7"/>
    <w:rsid w:val="000903BB"/>
    <w:rsid w:val="00090B07"/>
    <w:rsid w:val="00095756"/>
    <w:rsid w:val="00096473"/>
    <w:rsid w:val="00096E9D"/>
    <w:rsid w:val="000A0387"/>
    <w:rsid w:val="000A6DCA"/>
    <w:rsid w:val="000B1875"/>
    <w:rsid w:val="000B6798"/>
    <w:rsid w:val="000C14A8"/>
    <w:rsid w:val="000C150C"/>
    <w:rsid w:val="000C19B9"/>
    <w:rsid w:val="000C5DB6"/>
    <w:rsid w:val="000D10B2"/>
    <w:rsid w:val="000D3625"/>
    <w:rsid w:val="000D38F2"/>
    <w:rsid w:val="000D467B"/>
    <w:rsid w:val="000D5324"/>
    <w:rsid w:val="000D6CF3"/>
    <w:rsid w:val="000E0251"/>
    <w:rsid w:val="000E2B8D"/>
    <w:rsid w:val="000E2BFF"/>
    <w:rsid w:val="000E48D0"/>
    <w:rsid w:val="000E69A8"/>
    <w:rsid w:val="000E792B"/>
    <w:rsid w:val="000F44D4"/>
    <w:rsid w:val="000F659A"/>
    <w:rsid w:val="000F778F"/>
    <w:rsid w:val="00101142"/>
    <w:rsid w:val="00101BAE"/>
    <w:rsid w:val="00107602"/>
    <w:rsid w:val="00110911"/>
    <w:rsid w:val="001118A1"/>
    <w:rsid w:val="001124B1"/>
    <w:rsid w:val="00112701"/>
    <w:rsid w:val="0011674C"/>
    <w:rsid w:val="00122B2D"/>
    <w:rsid w:val="00124801"/>
    <w:rsid w:val="00126F16"/>
    <w:rsid w:val="00127413"/>
    <w:rsid w:val="001274DA"/>
    <w:rsid w:val="0013275F"/>
    <w:rsid w:val="00133C13"/>
    <w:rsid w:val="00133EAC"/>
    <w:rsid w:val="00134B39"/>
    <w:rsid w:val="00140593"/>
    <w:rsid w:val="00141127"/>
    <w:rsid w:val="00144999"/>
    <w:rsid w:val="001460D0"/>
    <w:rsid w:val="00146649"/>
    <w:rsid w:val="00146B6B"/>
    <w:rsid w:val="001503D6"/>
    <w:rsid w:val="00152566"/>
    <w:rsid w:val="00154A4F"/>
    <w:rsid w:val="001554EA"/>
    <w:rsid w:val="0015749D"/>
    <w:rsid w:val="00160222"/>
    <w:rsid w:val="00166175"/>
    <w:rsid w:val="0016638E"/>
    <w:rsid w:val="0016656A"/>
    <w:rsid w:val="001731E3"/>
    <w:rsid w:val="00173C21"/>
    <w:rsid w:val="001759C2"/>
    <w:rsid w:val="00175A3D"/>
    <w:rsid w:val="00181A29"/>
    <w:rsid w:val="00181B86"/>
    <w:rsid w:val="00182988"/>
    <w:rsid w:val="0018607A"/>
    <w:rsid w:val="001A03F8"/>
    <w:rsid w:val="001A043D"/>
    <w:rsid w:val="001A2C4F"/>
    <w:rsid w:val="001A3133"/>
    <w:rsid w:val="001B4E7C"/>
    <w:rsid w:val="001B5055"/>
    <w:rsid w:val="001B7911"/>
    <w:rsid w:val="001D0140"/>
    <w:rsid w:val="001D305A"/>
    <w:rsid w:val="001D4E52"/>
    <w:rsid w:val="001D60B9"/>
    <w:rsid w:val="001D7D25"/>
    <w:rsid w:val="001E56F6"/>
    <w:rsid w:val="001E5E14"/>
    <w:rsid w:val="001E6FC0"/>
    <w:rsid w:val="001F064B"/>
    <w:rsid w:val="001F2348"/>
    <w:rsid w:val="00200443"/>
    <w:rsid w:val="0020128A"/>
    <w:rsid w:val="00204551"/>
    <w:rsid w:val="002059B8"/>
    <w:rsid w:val="00206C21"/>
    <w:rsid w:val="00211CAD"/>
    <w:rsid w:val="00211EFE"/>
    <w:rsid w:val="0021237D"/>
    <w:rsid w:val="0021388D"/>
    <w:rsid w:val="00214F61"/>
    <w:rsid w:val="002165BA"/>
    <w:rsid w:val="0021768C"/>
    <w:rsid w:val="0022240D"/>
    <w:rsid w:val="002231BA"/>
    <w:rsid w:val="00223A82"/>
    <w:rsid w:val="0022474D"/>
    <w:rsid w:val="00232FF8"/>
    <w:rsid w:val="002334B2"/>
    <w:rsid w:val="0023593E"/>
    <w:rsid w:val="00235D46"/>
    <w:rsid w:val="00236E8A"/>
    <w:rsid w:val="00237274"/>
    <w:rsid w:val="00240EE7"/>
    <w:rsid w:val="00241028"/>
    <w:rsid w:val="0024265A"/>
    <w:rsid w:val="00247FEA"/>
    <w:rsid w:val="00250881"/>
    <w:rsid w:val="0025629C"/>
    <w:rsid w:val="002607EB"/>
    <w:rsid w:val="002617FF"/>
    <w:rsid w:val="00261CFB"/>
    <w:rsid w:val="00262118"/>
    <w:rsid w:val="00262F45"/>
    <w:rsid w:val="0026370C"/>
    <w:rsid w:val="002651C3"/>
    <w:rsid w:val="00266311"/>
    <w:rsid w:val="0026652E"/>
    <w:rsid w:val="00267443"/>
    <w:rsid w:val="00267C01"/>
    <w:rsid w:val="00270F42"/>
    <w:rsid w:val="00272544"/>
    <w:rsid w:val="00274BC6"/>
    <w:rsid w:val="00281957"/>
    <w:rsid w:val="00282017"/>
    <w:rsid w:val="002827C2"/>
    <w:rsid w:val="00286055"/>
    <w:rsid w:val="00286733"/>
    <w:rsid w:val="002868A8"/>
    <w:rsid w:val="00290989"/>
    <w:rsid w:val="00296BF2"/>
    <w:rsid w:val="002A3B4D"/>
    <w:rsid w:val="002A4472"/>
    <w:rsid w:val="002A533F"/>
    <w:rsid w:val="002A6AFA"/>
    <w:rsid w:val="002A74EC"/>
    <w:rsid w:val="002A75FE"/>
    <w:rsid w:val="002B0454"/>
    <w:rsid w:val="002B2910"/>
    <w:rsid w:val="002B4654"/>
    <w:rsid w:val="002B599C"/>
    <w:rsid w:val="002C359D"/>
    <w:rsid w:val="002C51C9"/>
    <w:rsid w:val="002C6D09"/>
    <w:rsid w:val="002D0CCE"/>
    <w:rsid w:val="002D15CE"/>
    <w:rsid w:val="002D3BD5"/>
    <w:rsid w:val="002D3DF7"/>
    <w:rsid w:val="002E1AD4"/>
    <w:rsid w:val="002E5EFD"/>
    <w:rsid w:val="002E6CB4"/>
    <w:rsid w:val="002E77B8"/>
    <w:rsid w:val="002F072C"/>
    <w:rsid w:val="002F277B"/>
    <w:rsid w:val="002F29A4"/>
    <w:rsid w:val="002F6E6A"/>
    <w:rsid w:val="003028DB"/>
    <w:rsid w:val="0031687C"/>
    <w:rsid w:val="00324428"/>
    <w:rsid w:val="00326CD5"/>
    <w:rsid w:val="0033125E"/>
    <w:rsid w:val="00331DC0"/>
    <w:rsid w:val="00341C2D"/>
    <w:rsid w:val="003458D6"/>
    <w:rsid w:val="00347998"/>
    <w:rsid w:val="00350F47"/>
    <w:rsid w:val="0035295A"/>
    <w:rsid w:val="00354CC4"/>
    <w:rsid w:val="00356AA3"/>
    <w:rsid w:val="00360B3F"/>
    <w:rsid w:val="00361EAE"/>
    <w:rsid w:val="0036661B"/>
    <w:rsid w:val="00366A3F"/>
    <w:rsid w:val="0036713F"/>
    <w:rsid w:val="00372D53"/>
    <w:rsid w:val="003735BD"/>
    <w:rsid w:val="0037521B"/>
    <w:rsid w:val="003818A4"/>
    <w:rsid w:val="00383B76"/>
    <w:rsid w:val="00383CC7"/>
    <w:rsid w:val="00384682"/>
    <w:rsid w:val="00384CF9"/>
    <w:rsid w:val="0038795D"/>
    <w:rsid w:val="00387DD1"/>
    <w:rsid w:val="0039148E"/>
    <w:rsid w:val="0039310B"/>
    <w:rsid w:val="00393895"/>
    <w:rsid w:val="003952FD"/>
    <w:rsid w:val="003978C3"/>
    <w:rsid w:val="003A0520"/>
    <w:rsid w:val="003A289B"/>
    <w:rsid w:val="003A2F35"/>
    <w:rsid w:val="003A38AF"/>
    <w:rsid w:val="003A61D2"/>
    <w:rsid w:val="003B0E4D"/>
    <w:rsid w:val="003B1215"/>
    <w:rsid w:val="003B1B02"/>
    <w:rsid w:val="003B2520"/>
    <w:rsid w:val="003B30E9"/>
    <w:rsid w:val="003B438B"/>
    <w:rsid w:val="003B4532"/>
    <w:rsid w:val="003C0767"/>
    <w:rsid w:val="003C2763"/>
    <w:rsid w:val="003C40F5"/>
    <w:rsid w:val="003D2B57"/>
    <w:rsid w:val="003D4313"/>
    <w:rsid w:val="003D471C"/>
    <w:rsid w:val="003D6752"/>
    <w:rsid w:val="003D6E0B"/>
    <w:rsid w:val="003E2511"/>
    <w:rsid w:val="003E2B97"/>
    <w:rsid w:val="003E4786"/>
    <w:rsid w:val="003E6723"/>
    <w:rsid w:val="003E69A3"/>
    <w:rsid w:val="003E6A95"/>
    <w:rsid w:val="003E6B85"/>
    <w:rsid w:val="003E70B5"/>
    <w:rsid w:val="003F23C0"/>
    <w:rsid w:val="003F2A1B"/>
    <w:rsid w:val="003F2BC8"/>
    <w:rsid w:val="003F7BF7"/>
    <w:rsid w:val="00401F19"/>
    <w:rsid w:val="00404BC0"/>
    <w:rsid w:val="00405328"/>
    <w:rsid w:val="00405CCD"/>
    <w:rsid w:val="00406D04"/>
    <w:rsid w:val="00411923"/>
    <w:rsid w:val="00412A6D"/>
    <w:rsid w:val="00415DC2"/>
    <w:rsid w:val="00417E29"/>
    <w:rsid w:val="004219C0"/>
    <w:rsid w:val="00422184"/>
    <w:rsid w:val="00422C04"/>
    <w:rsid w:val="0042335C"/>
    <w:rsid w:val="00436ACC"/>
    <w:rsid w:val="00440005"/>
    <w:rsid w:val="0044299C"/>
    <w:rsid w:val="004429D2"/>
    <w:rsid w:val="00443467"/>
    <w:rsid w:val="004439A6"/>
    <w:rsid w:val="00444F57"/>
    <w:rsid w:val="004458F2"/>
    <w:rsid w:val="00445BB8"/>
    <w:rsid w:val="00446BE1"/>
    <w:rsid w:val="004524B8"/>
    <w:rsid w:val="00460776"/>
    <w:rsid w:val="00462199"/>
    <w:rsid w:val="00462421"/>
    <w:rsid w:val="00462509"/>
    <w:rsid w:val="0046291F"/>
    <w:rsid w:val="00464745"/>
    <w:rsid w:val="00465024"/>
    <w:rsid w:val="00467C06"/>
    <w:rsid w:val="00470457"/>
    <w:rsid w:val="0047095A"/>
    <w:rsid w:val="00472528"/>
    <w:rsid w:val="004739CA"/>
    <w:rsid w:val="00474CB5"/>
    <w:rsid w:val="00477654"/>
    <w:rsid w:val="00481542"/>
    <w:rsid w:val="0048537E"/>
    <w:rsid w:val="0048705C"/>
    <w:rsid w:val="00490F4B"/>
    <w:rsid w:val="004928DE"/>
    <w:rsid w:val="00494F4F"/>
    <w:rsid w:val="004A2743"/>
    <w:rsid w:val="004A3F12"/>
    <w:rsid w:val="004A4D33"/>
    <w:rsid w:val="004A6E5F"/>
    <w:rsid w:val="004A7944"/>
    <w:rsid w:val="004A7B4C"/>
    <w:rsid w:val="004B3461"/>
    <w:rsid w:val="004B363B"/>
    <w:rsid w:val="004B3B36"/>
    <w:rsid w:val="004B415F"/>
    <w:rsid w:val="004C0256"/>
    <w:rsid w:val="004C320A"/>
    <w:rsid w:val="004C6FC1"/>
    <w:rsid w:val="004C7012"/>
    <w:rsid w:val="004C7445"/>
    <w:rsid w:val="004C78DB"/>
    <w:rsid w:val="004D15F6"/>
    <w:rsid w:val="004D38DE"/>
    <w:rsid w:val="004D7195"/>
    <w:rsid w:val="004E1ECA"/>
    <w:rsid w:val="004E2C41"/>
    <w:rsid w:val="004E5052"/>
    <w:rsid w:val="004E623D"/>
    <w:rsid w:val="004F0053"/>
    <w:rsid w:val="004F0F2A"/>
    <w:rsid w:val="004F37F1"/>
    <w:rsid w:val="00506D84"/>
    <w:rsid w:val="00507D2D"/>
    <w:rsid w:val="00515884"/>
    <w:rsid w:val="00515E9B"/>
    <w:rsid w:val="005170BC"/>
    <w:rsid w:val="00526694"/>
    <w:rsid w:val="00527A54"/>
    <w:rsid w:val="00533E30"/>
    <w:rsid w:val="00536FC5"/>
    <w:rsid w:val="00537FE3"/>
    <w:rsid w:val="00541600"/>
    <w:rsid w:val="00545239"/>
    <w:rsid w:val="00547386"/>
    <w:rsid w:val="0054777B"/>
    <w:rsid w:val="005501FB"/>
    <w:rsid w:val="00553EF9"/>
    <w:rsid w:val="005544D3"/>
    <w:rsid w:val="00560983"/>
    <w:rsid w:val="00561193"/>
    <w:rsid w:val="00563D22"/>
    <w:rsid w:val="00564CE3"/>
    <w:rsid w:val="00564F43"/>
    <w:rsid w:val="00565B2F"/>
    <w:rsid w:val="005678CC"/>
    <w:rsid w:val="005705C3"/>
    <w:rsid w:val="00571AE4"/>
    <w:rsid w:val="00573540"/>
    <w:rsid w:val="0057598E"/>
    <w:rsid w:val="00581568"/>
    <w:rsid w:val="0058518F"/>
    <w:rsid w:val="005861E1"/>
    <w:rsid w:val="00586286"/>
    <w:rsid w:val="005902B9"/>
    <w:rsid w:val="005903DB"/>
    <w:rsid w:val="00592FCE"/>
    <w:rsid w:val="00594036"/>
    <w:rsid w:val="005957A7"/>
    <w:rsid w:val="005A15E8"/>
    <w:rsid w:val="005A2EA2"/>
    <w:rsid w:val="005A561D"/>
    <w:rsid w:val="005A76DB"/>
    <w:rsid w:val="005A7DD5"/>
    <w:rsid w:val="005B01CB"/>
    <w:rsid w:val="005B0E47"/>
    <w:rsid w:val="005B18E0"/>
    <w:rsid w:val="005B3A60"/>
    <w:rsid w:val="005C01D2"/>
    <w:rsid w:val="005C3C7C"/>
    <w:rsid w:val="005C641D"/>
    <w:rsid w:val="005D7E0F"/>
    <w:rsid w:val="005E43A2"/>
    <w:rsid w:val="005E53BB"/>
    <w:rsid w:val="005E57B2"/>
    <w:rsid w:val="005E7B41"/>
    <w:rsid w:val="005E7D8C"/>
    <w:rsid w:val="005E7FC6"/>
    <w:rsid w:val="005F333F"/>
    <w:rsid w:val="005F3B97"/>
    <w:rsid w:val="005F4117"/>
    <w:rsid w:val="005F58F8"/>
    <w:rsid w:val="00600287"/>
    <w:rsid w:val="0060491C"/>
    <w:rsid w:val="00606C72"/>
    <w:rsid w:val="006100E8"/>
    <w:rsid w:val="006101D4"/>
    <w:rsid w:val="00612467"/>
    <w:rsid w:val="00613092"/>
    <w:rsid w:val="00613875"/>
    <w:rsid w:val="00615443"/>
    <w:rsid w:val="006155F3"/>
    <w:rsid w:val="006165F6"/>
    <w:rsid w:val="00620DDE"/>
    <w:rsid w:val="0062254A"/>
    <w:rsid w:val="006232A5"/>
    <w:rsid w:val="00623E79"/>
    <w:rsid w:val="006264B6"/>
    <w:rsid w:val="00626747"/>
    <w:rsid w:val="006278DA"/>
    <w:rsid w:val="00631D74"/>
    <w:rsid w:val="00632C81"/>
    <w:rsid w:val="006331CA"/>
    <w:rsid w:val="00636267"/>
    <w:rsid w:val="0063718E"/>
    <w:rsid w:val="00637195"/>
    <w:rsid w:val="006430D2"/>
    <w:rsid w:val="0064622D"/>
    <w:rsid w:val="00654AB1"/>
    <w:rsid w:val="00655BFB"/>
    <w:rsid w:val="00657490"/>
    <w:rsid w:val="00657FA8"/>
    <w:rsid w:val="006635BF"/>
    <w:rsid w:val="00664339"/>
    <w:rsid w:val="00667546"/>
    <w:rsid w:val="00667A5D"/>
    <w:rsid w:val="00670312"/>
    <w:rsid w:val="00670F6B"/>
    <w:rsid w:val="00675AE2"/>
    <w:rsid w:val="00676346"/>
    <w:rsid w:val="00677A80"/>
    <w:rsid w:val="00680F16"/>
    <w:rsid w:val="00681477"/>
    <w:rsid w:val="00682070"/>
    <w:rsid w:val="00682609"/>
    <w:rsid w:val="00684B8A"/>
    <w:rsid w:val="006918B8"/>
    <w:rsid w:val="006A1719"/>
    <w:rsid w:val="006A2E1D"/>
    <w:rsid w:val="006A3A64"/>
    <w:rsid w:val="006A3FBB"/>
    <w:rsid w:val="006A5677"/>
    <w:rsid w:val="006A59DB"/>
    <w:rsid w:val="006B69F1"/>
    <w:rsid w:val="006B6B98"/>
    <w:rsid w:val="006C7569"/>
    <w:rsid w:val="006C7B67"/>
    <w:rsid w:val="006C7F2C"/>
    <w:rsid w:val="006D29C2"/>
    <w:rsid w:val="006D50F9"/>
    <w:rsid w:val="006D5490"/>
    <w:rsid w:val="006E0133"/>
    <w:rsid w:val="006E2470"/>
    <w:rsid w:val="006E3F1A"/>
    <w:rsid w:val="006E511A"/>
    <w:rsid w:val="006E5C50"/>
    <w:rsid w:val="006F1E1C"/>
    <w:rsid w:val="006F3BB1"/>
    <w:rsid w:val="006F670C"/>
    <w:rsid w:val="00700253"/>
    <w:rsid w:val="00700FDA"/>
    <w:rsid w:val="007010F6"/>
    <w:rsid w:val="00701856"/>
    <w:rsid w:val="0070271C"/>
    <w:rsid w:val="0071296A"/>
    <w:rsid w:val="0071579F"/>
    <w:rsid w:val="00717E87"/>
    <w:rsid w:val="00717FF8"/>
    <w:rsid w:val="00720101"/>
    <w:rsid w:val="00722904"/>
    <w:rsid w:val="00731388"/>
    <w:rsid w:val="00737E04"/>
    <w:rsid w:val="00740A1A"/>
    <w:rsid w:val="0074146E"/>
    <w:rsid w:val="007416AC"/>
    <w:rsid w:val="00741DD4"/>
    <w:rsid w:val="0074244B"/>
    <w:rsid w:val="007466FA"/>
    <w:rsid w:val="00747732"/>
    <w:rsid w:val="0075124C"/>
    <w:rsid w:val="00752E08"/>
    <w:rsid w:val="007550F2"/>
    <w:rsid w:val="00763EC0"/>
    <w:rsid w:val="00767B78"/>
    <w:rsid w:val="00772CC7"/>
    <w:rsid w:val="00774EBD"/>
    <w:rsid w:val="007819B9"/>
    <w:rsid w:val="007836F8"/>
    <w:rsid w:val="007855CD"/>
    <w:rsid w:val="007859B5"/>
    <w:rsid w:val="0079181D"/>
    <w:rsid w:val="00791A13"/>
    <w:rsid w:val="00794CD0"/>
    <w:rsid w:val="00795BC2"/>
    <w:rsid w:val="0079711F"/>
    <w:rsid w:val="007A1340"/>
    <w:rsid w:val="007A1878"/>
    <w:rsid w:val="007A4333"/>
    <w:rsid w:val="007B2D43"/>
    <w:rsid w:val="007B31D3"/>
    <w:rsid w:val="007B3B85"/>
    <w:rsid w:val="007B47C6"/>
    <w:rsid w:val="007B5A97"/>
    <w:rsid w:val="007B5AA5"/>
    <w:rsid w:val="007B6781"/>
    <w:rsid w:val="007B6C4F"/>
    <w:rsid w:val="007C42B2"/>
    <w:rsid w:val="007D43DB"/>
    <w:rsid w:val="007D4438"/>
    <w:rsid w:val="007D48BC"/>
    <w:rsid w:val="007E26E1"/>
    <w:rsid w:val="007E3BCA"/>
    <w:rsid w:val="007F74F7"/>
    <w:rsid w:val="008040B6"/>
    <w:rsid w:val="00805974"/>
    <w:rsid w:val="00810A62"/>
    <w:rsid w:val="008120E6"/>
    <w:rsid w:val="0082204B"/>
    <w:rsid w:val="0082205B"/>
    <w:rsid w:val="008220EC"/>
    <w:rsid w:val="00823B71"/>
    <w:rsid w:val="00825B82"/>
    <w:rsid w:val="00827698"/>
    <w:rsid w:val="00832FDB"/>
    <w:rsid w:val="00835421"/>
    <w:rsid w:val="00835822"/>
    <w:rsid w:val="00837AD1"/>
    <w:rsid w:val="008420A8"/>
    <w:rsid w:val="008425CE"/>
    <w:rsid w:val="00844D94"/>
    <w:rsid w:val="00845F53"/>
    <w:rsid w:val="00851FC8"/>
    <w:rsid w:val="008533F8"/>
    <w:rsid w:val="008557BD"/>
    <w:rsid w:val="00860734"/>
    <w:rsid w:val="00861AEE"/>
    <w:rsid w:val="00863D31"/>
    <w:rsid w:val="008758A4"/>
    <w:rsid w:val="0087675D"/>
    <w:rsid w:val="00877DB3"/>
    <w:rsid w:val="00880673"/>
    <w:rsid w:val="00881723"/>
    <w:rsid w:val="008822CF"/>
    <w:rsid w:val="00882775"/>
    <w:rsid w:val="0088436A"/>
    <w:rsid w:val="008862CC"/>
    <w:rsid w:val="00890F98"/>
    <w:rsid w:val="00892376"/>
    <w:rsid w:val="0089237B"/>
    <w:rsid w:val="00892938"/>
    <w:rsid w:val="008941C6"/>
    <w:rsid w:val="008A35F1"/>
    <w:rsid w:val="008A5968"/>
    <w:rsid w:val="008B0CDB"/>
    <w:rsid w:val="008B409C"/>
    <w:rsid w:val="008B6500"/>
    <w:rsid w:val="008B6C85"/>
    <w:rsid w:val="008B74A6"/>
    <w:rsid w:val="008C1B2D"/>
    <w:rsid w:val="008C4590"/>
    <w:rsid w:val="008C4A97"/>
    <w:rsid w:val="008C5558"/>
    <w:rsid w:val="008C5947"/>
    <w:rsid w:val="008C7C27"/>
    <w:rsid w:val="008D0BCE"/>
    <w:rsid w:val="008D3F2D"/>
    <w:rsid w:val="008D5667"/>
    <w:rsid w:val="008D58BC"/>
    <w:rsid w:val="008D69DF"/>
    <w:rsid w:val="008E2859"/>
    <w:rsid w:val="008E64C7"/>
    <w:rsid w:val="008F0308"/>
    <w:rsid w:val="008F0731"/>
    <w:rsid w:val="008F0A2E"/>
    <w:rsid w:val="008F342D"/>
    <w:rsid w:val="008F5308"/>
    <w:rsid w:val="008F7AE8"/>
    <w:rsid w:val="0090044E"/>
    <w:rsid w:val="00902616"/>
    <w:rsid w:val="00902773"/>
    <w:rsid w:val="00906CF6"/>
    <w:rsid w:val="009110DD"/>
    <w:rsid w:val="00913034"/>
    <w:rsid w:val="0091470A"/>
    <w:rsid w:val="009169E1"/>
    <w:rsid w:val="00921835"/>
    <w:rsid w:val="00923E53"/>
    <w:rsid w:val="0092597D"/>
    <w:rsid w:val="00925CC7"/>
    <w:rsid w:val="00933473"/>
    <w:rsid w:val="00935AFC"/>
    <w:rsid w:val="00935F33"/>
    <w:rsid w:val="009369AB"/>
    <w:rsid w:val="009412BE"/>
    <w:rsid w:val="009430B1"/>
    <w:rsid w:val="00944ECF"/>
    <w:rsid w:val="00950BC6"/>
    <w:rsid w:val="0095100E"/>
    <w:rsid w:val="00953C8C"/>
    <w:rsid w:val="009544E5"/>
    <w:rsid w:val="009546AE"/>
    <w:rsid w:val="00960AA2"/>
    <w:rsid w:val="00962B2D"/>
    <w:rsid w:val="00964814"/>
    <w:rsid w:val="0096702E"/>
    <w:rsid w:val="00972DD5"/>
    <w:rsid w:val="00975AAC"/>
    <w:rsid w:val="00980DE0"/>
    <w:rsid w:val="00981A2D"/>
    <w:rsid w:val="00981B00"/>
    <w:rsid w:val="009866BD"/>
    <w:rsid w:val="00987587"/>
    <w:rsid w:val="00992EED"/>
    <w:rsid w:val="00995FA6"/>
    <w:rsid w:val="009964CA"/>
    <w:rsid w:val="009A09C8"/>
    <w:rsid w:val="009A15EF"/>
    <w:rsid w:val="009A67D8"/>
    <w:rsid w:val="009B0783"/>
    <w:rsid w:val="009B1FFE"/>
    <w:rsid w:val="009B27B4"/>
    <w:rsid w:val="009B7038"/>
    <w:rsid w:val="009C0666"/>
    <w:rsid w:val="009C3664"/>
    <w:rsid w:val="009C71E0"/>
    <w:rsid w:val="009D0511"/>
    <w:rsid w:val="009D1C14"/>
    <w:rsid w:val="009D4565"/>
    <w:rsid w:val="009E4C5E"/>
    <w:rsid w:val="009E5459"/>
    <w:rsid w:val="009E6F00"/>
    <w:rsid w:val="009F1E8C"/>
    <w:rsid w:val="009F3AAF"/>
    <w:rsid w:val="009F450E"/>
    <w:rsid w:val="009F527A"/>
    <w:rsid w:val="009F6AEB"/>
    <w:rsid w:val="00A04B4C"/>
    <w:rsid w:val="00A050D8"/>
    <w:rsid w:val="00A10034"/>
    <w:rsid w:val="00A10128"/>
    <w:rsid w:val="00A11EEB"/>
    <w:rsid w:val="00A120A8"/>
    <w:rsid w:val="00A1251B"/>
    <w:rsid w:val="00A17CFA"/>
    <w:rsid w:val="00A211C3"/>
    <w:rsid w:val="00A258B4"/>
    <w:rsid w:val="00A26933"/>
    <w:rsid w:val="00A36A14"/>
    <w:rsid w:val="00A44DDC"/>
    <w:rsid w:val="00A470D4"/>
    <w:rsid w:val="00A50830"/>
    <w:rsid w:val="00A5221B"/>
    <w:rsid w:val="00A54946"/>
    <w:rsid w:val="00A56253"/>
    <w:rsid w:val="00A617D0"/>
    <w:rsid w:val="00A61D68"/>
    <w:rsid w:val="00A63073"/>
    <w:rsid w:val="00A6385C"/>
    <w:rsid w:val="00A64F82"/>
    <w:rsid w:val="00A7173E"/>
    <w:rsid w:val="00A73423"/>
    <w:rsid w:val="00A73A98"/>
    <w:rsid w:val="00A74641"/>
    <w:rsid w:val="00A74896"/>
    <w:rsid w:val="00A754B2"/>
    <w:rsid w:val="00A757D5"/>
    <w:rsid w:val="00A768D5"/>
    <w:rsid w:val="00A80FC8"/>
    <w:rsid w:val="00A87109"/>
    <w:rsid w:val="00A87D2C"/>
    <w:rsid w:val="00A91E37"/>
    <w:rsid w:val="00A97139"/>
    <w:rsid w:val="00A977A6"/>
    <w:rsid w:val="00A97E71"/>
    <w:rsid w:val="00AA060D"/>
    <w:rsid w:val="00AA3599"/>
    <w:rsid w:val="00AA6F31"/>
    <w:rsid w:val="00AA7BFB"/>
    <w:rsid w:val="00AB08C0"/>
    <w:rsid w:val="00AB12C0"/>
    <w:rsid w:val="00AB1B5B"/>
    <w:rsid w:val="00AB4585"/>
    <w:rsid w:val="00AC2EFB"/>
    <w:rsid w:val="00AC3E29"/>
    <w:rsid w:val="00AC7445"/>
    <w:rsid w:val="00AE2243"/>
    <w:rsid w:val="00AE3AD5"/>
    <w:rsid w:val="00AE7912"/>
    <w:rsid w:val="00AF30E9"/>
    <w:rsid w:val="00B00CD2"/>
    <w:rsid w:val="00B01308"/>
    <w:rsid w:val="00B01F5B"/>
    <w:rsid w:val="00B0616D"/>
    <w:rsid w:val="00B07256"/>
    <w:rsid w:val="00B07896"/>
    <w:rsid w:val="00B14AC9"/>
    <w:rsid w:val="00B2001A"/>
    <w:rsid w:val="00B20591"/>
    <w:rsid w:val="00B21768"/>
    <w:rsid w:val="00B21CFC"/>
    <w:rsid w:val="00B22C67"/>
    <w:rsid w:val="00B235B1"/>
    <w:rsid w:val="00B25CD6"/>
    <w:rsid w:val="00B31270"/>
    <w:rsid w:val="00B31B15"/>
    <w:rsid w:val="00B329CD"/>
    <w:rsid w:val="00B35937"/>
    <w:rsid w:val="00B36201"/>
    <w:rsid w:val="00B37E17"/>
    <w:rsid w:val="00B41982"/>
    <w:rsid w:val="00B43033"/>
    <w:rsid w:val="00B46C94"/>
    <w:rsid w:val="00B50988"/>
    <w:rsid w:val="00B518F8"/>
    <w:rsid w:val="00B51D10"/>
    <w:rsid w:val="00B534C3"/>
    <w:rsid w:val="00B54EE8"/>
    <w:rsid w:val="00B555F3"/>
    <w:rsid w:val="00B644F6"/>
    <w:rsid w:val="00B6467D"/>
    <w:rsid w:val="00B66002"/>
    <w:rsid w:val="00B66C7F"/>
    <w:rsid w:val="00B6700C"/>
    <w:rsid w:val="00B73491"/>
    <w:rsid w:val="00B73F36"/>
    <w:rsid w:val="00B74E5A"/>
    <w:rsid w:val="00B75F90"/>
    <w:rsid w:val="00B762D2"/>
    <w:rsid w:val="00B8235C"/>
    <w:rsid w:val="00B921D3"/>
    <w:rsid w:val="00B9505F"/>
    <w:rsid w:val="00B96EB3"/>
    <w:rsid w:val="00B978D2"/>
    <w:rsid w:val="00BA0FA4"/>
    <w:rsid w:val="00BA47DC"/>
    <w:rsid w:val="00BA5119"/>
    <w:rsid w:val="00BA73F4"/>
    <w:rsid w:val="00BB5E8D"/>
    <w:rsid w:val="00BB6312"/>
    <w:rsid w:val="00BB6417"/>
    <w:rsid w:val="00BC095F"/>
    <w:rsid w:val="00BC16CB"/>
    <w:rsid w:val="00BC6394"/>
    <w:rsid w:val="00BC6934"/>
    <w:rsid w:val="00BD1D8B"/>
    <w:rsid w:val="00BD32FC"/>
    <w:rsid w:val="00BD686E"/>
    <w:rsid w:val="00BE1E4A"/>
    <w:rsid w:val="00BE3B5C"/>
    <w:rsid w:val="00BE7392"/>
    <w:rsid w:val="00BF3FEA"/>
    <w:rsid w:val="00BF5C8F"/>
    <w:rsid w:val="00C00831"/>
    <w:rsid w:val="00C04773"/>
    <w:rsid w:val="00C04F35"/>
    <w:rsid w:val="00C05EB3"/>
    <w:rsid w:val="00C0729E"/>
    <w:rsid w:val="00C077FB"/>
    <w:rsid w:val="00C14254"/>
    <w:rsid w:val="00C17279"/>
    <w:rsid w:val="00C203CA"/>
    <w:rsid w:val="00C209A0"/>
    <w:rsid w:val="00C23C51"/>
    <w:rsid w:val="00C24314"/>
    <w:rsid w:val="00C24F91"/>
    <w:rsid w:val="00C255DC"/>
    <w:rsid w:val="00C26712"/>
    <w:rsid w:val="00C30ACB"/>
    <w:rsid w:val="00C322E6"/>
    <w:rsid w:val="00C330F9"/>
    <w:rsid w:val="00C408DB"/>
    <w:rsid w:val="00C45925"/>
    <w:rsid w:val="00C47D46"/>
    <w:rsid w:val="00C52F7D"/>
    <w:rsid w:val="00C531C7"/>
    <w:rsid w:val="00C53E18"/>
    <w:rsid w:val="00C57646"/>
    <w:rsid w:val="00C576AA"/>
    <w:rsid w:val="00C61CFC"/>
    <w:rsid w:val="00C64378"/>
    <w:rsid w:val="00C64B25"/>
    <w:rsid w:val="00C71463"/>
    <w:rsid w:val="00C71632"/>
    <w:rsid w:val="00C7354C"/>
    <w:rsid w:val="00C75CCC"/>
    <w:rsid w:val="00C82FD7"/>
    <w:rsid w:val="00C83D03"/>
    <w:rsid w:val="00C97D62"/>
    <w:rsid w:val="00C97F27"/>
    <w:rsid w:val="00CA36AD"/>
    <w:rsid w:val="00CB0858"/>
    <w:rsid w:val="00CB08ED"/>
    <w:rsid w:val="00CB11A0"/>
    <w:rsid w:val="00CB3375"/>
    <w:rsid w:val="00CB456B"/>
    <w:rsid w:val="00CB5C3C"/>
    <w:rsid w:val="00CC1EEE"/>
    <w:rsid w:val="00CC37B0"/>
    <w:rsid w:val="00CC3F32"/>
    <w:rsid w:val="00CC512E"/>
    <w:rsid w:val="00CC537A"/>
    <w:rsid w:val="00CC6192"/>
    <w:rsid w:val="00CC7352"/>
    <w:rsid w:val="00CC74D3"/>
    <w:rsid w:val="00CD1518"/>
    <w:rsid w:val="00CD17C3"/>
    <w:rsid w:val="00CD2137"/>
    <w:rsid w:val="00CD48AF"/>
    <w:rsid w:val="00CD4A49"/>
    <w:rsid w:val="00CD573D"/>
    <w:rsid w:val="00CD6680"/>
    <w:rsid w:val="00CD746F"/>
    <w:rsid w:val="00CF18C1"/>
    <w:rsid w:val="00CF2454"/>
    <w:rsid w:val="00CF2DB3"/>
    <w:rsid w:val="00CF3AE9"/>
    <w:rsid w:val="00CF5AE9"/>
    <w:rsid w:val="00D00B66"/>
    <w:rsid w:val="00D00E07"/>
    <w:rsid w:val="00D020D3"/>
    <w:rsid w:val="00D035D7"/>
    <w:rsid w:val="00D055A1"/>
    <w:rsid w:val="00D14671"/>
    <w:rsid w:val="00D15944"/>
    <w:rsid w:val="00D26C8F"/>
    <w:rsid w:val="00D319B0"/>
    <w:rsid w:val="00D32B46"/>
    <w:rsid w:val="00D33060"/>
    <w:rsid w:val="00D34A7B"/>
    <w:rsid w:val="00D36C2D"/>
    <w:rsid w:val="00D44DF8"/>
    <w:rsid w:val="00D45D49"/>
    <w:rsid w:val="00D472E7"/>
    <w:rsid w:val="00D47727"/>
    <w:rsid w:val="00D479E9"/>
    <w:rsid w:val="00D543A2"/>
    <w:rsid w:val="00D55641"/>
    <w:rsid w:val="00D55DAB"/>
    <w:rsid w:val="00D57885"/>
    <w:rsid w:val="00D603FF"/>
    <w:rsid w:val="00D61A08"/>
    <w:rsid w:val="00D62576"/>
    <w:rsid w:val="00D64F41"/>
    <w:rsid w:val="00D65A9A"/>
    <w:rsid w:val="00D71D02"/>
    <w:rsid w:val="00D72327"/>
    <w:rsid w:val="00D72A0E"/>
    <w:rsid w:val="00D72D11"/>
    <w:rsid w:val="00D746E7"/>
    <w:rsid w:val="00D761A7"/>
    <w:rsid w:val="00D80F4C"/>
    <w:rsid w:val="00D82852"/>
    <w:rsid w:val="00D828E4"/>
    <w:rsid w:val="00D82CE6"/>
    <w:rsid w:val="00D83373"/>
    <w:rsid w:val="00D85B21"/>
    <w:rsid w:val="00D8634B"/>
    <w:rsid w:val="00D86CA1"/>
    <w:rsid w:val="00D907CF"/>
    <w:rsid w:val="00D93D47"/>
    <w:rsid w:val="00D95081"/>
    <w:rsid w:val="00D96135"/>
    <w:rsid w:val="00DA03A2"/>
    <w:rsid w:val="00DA1B2E"/>
    <w:rsid w:val="00DA331C"/>
    <w:rsid w:val="00DA3D3A"/>
    <w:rsid w:val="00DA4DB1"/>
    <w:rsid w:val="00DA4E59"/>
    <w:rsid w:val="00DB0384"/>
    <w:rsid w:val="00DB0E01"/>
    <w:rsid w:val="00DB2FA3"/>
    <w:rsid w:val="00DB776F"/>
    <w:rsid w:val="00DC1525"/>
    <w:rsid w:val="00DC2C24"/>
    <w:rsid w:val="00DC767D"/>
    <w:rsid w:val="00DD0F85"/>
    <w:rsid w:val="00DD54AC"/>
    <w:rsid w:val="00DE1782"/>
    <w:rsid w:val="00DF1142"/>
    <w:rsid w:val="00DF1DFB"/>
    <w:rsid w:val="00DF3FDE"/>
    <w:rsid w:val="00DF4A33"/>
    <w:rsid w:val="00DF5841"/>
    <w:rsid w:val="00DF6D90"/>
    <w:rsid w:val="00DF73DF"/>
    <w:rsid w:val="00E00994"/>
    <w:rsid w:val="00E00EF2"/>
    <w:rsid w:val="00E05D97"/>
    <w:rsid w:val="00E067CF"/>
    <w:rsid w:val="00E07F46"/>
    <w:rsid w:val="00E1173E"/>
    <w:rsid w:val="00E13BA9"/>
    <w:rsid w:val="00E15322"/>
    <w:rsid w:val="00E16053"/>
    <w:rsid w:val="00E160CB"/>
    <w:rsid w:val="00E16E24"/>
    <w:rsid w:val="00E20A2A"/>
    <w:rsid w:val="00E24C0C"/>
    <w:rsid w:val="00E27E48"/>
    <w:rsid w:val="00E30729"/>
    <w:rsid w:val="00E31299"/>
    <w:rsid w:val="00E33829"/>
    <w:rsid w:val="00E3621F"/>
    <w:rsid w:val="00E40279"/>
    <w:rsid w:val="00E41089"/>
    <w:rsid w:val="00E41D9D"/>
    <w:rsid w:val="00E425A9"/>
    <w:rsid w:val="00E4300A"/>
    <w:rsid w:val="00E430FD"/>
    <w:rsid w:val="00E45464"/>
    <w:rsid w:val="00E4585F"/>
    <w:rsid w:val="00E47F58"/>
    <w:rsid w:val="00E52BFC"/>
    <w:rsid w:val="00E53649"/>
    <w:rsid w:val="00E542C4"/>
    <w:rsid w:val="00E54F96"/>
    <w:rsid w:val="00E6090A"/>
    <w:rsid w:val="00E620DD"/>
    <w:rsid w:val="00E6353B"/>
    <w:rsid w:val="00E64658"/>
    <w:rsid w:val="00E66BB2"/>
    <w:rsid w:val="00E7079D"/>
    <w:rsid w:val="00E713CB"/>
    <w:rsid w:val="00E717A2"/>
    <w:rsid w:val="00E756D6"/>
    <w:rsid w:val="00E800F4"/>
    <w:rsid w:val="00E8011E"/>
    <w:rsid w:val="00E93C11"/>
    <w:rsid w:val="00E94840"/>
    <w:rsid w:val="00E95A2F"/>
    <w:rsid w:val="00E97051"/>
    <w:rsid w:val="00EA3266"/>
    <w:rsid w:val="00EA3C20"/>
    <w:rsid w:val="00EA48C0"/>
    <w:rsid w:val="00EA5542"/>
    <w:rsid w:val="00EB0439"/>
    <w:rsid w:val="00EB467A"/>
    <w:rsid w:val="00EB647A"/>
    <w:rsid w:val="00EC017C"/>
    <w:rsid w:val="00EC1163"/>
    <w:rsid w:val="00EC2031"/>
    <w:rsid w:val="00EC7FDA"/>
    <w:rsid w:val="00ED0123"/>
    <w:rsid w:val="00ED053B"/>
    <w:rsid w:val="00ED188F"/>
    <w:rsid w:val="00ED196A"/>
    <w:rsid w:val="00ED2D79"/>
    <w:rsid w:val="00ED55CC"/>
    <w:rsid w:val="00EE531F"/>
    <w:rsid w:val="00EE572D"/>
    <w:rsid w:val="00EE5D87"/>
    <w:rsid w:val="00EF3975"/>
    <w:rsid w:val="00EF4883"/>
    <w:rsid w:val="00F00C74"/>
    <w:rsid w:val="00F04437"/>
    <w:rsid w:val="00F047EF"/>
    <w:rsid w:val="00F0598A"/>
    <w:rsid w:val="00F07CA6"/>
    <w:rsid w:val="00F11686"/>
    <w:rsid w:val="00F1470E"/>
    <w:rsid w:val="00F17148"/>
    <w:rsid w:val="00F200B3"/>
    <w:rsid w:val="00F2061E"/>
    <w:rsid w:val="00F2315A"/>
    <w:rsid w:val="00F24024"/>
    <w:rsid w:val="00F240B5"/>
    <w:rsid w:val="00F240B7"/>
    <w:rsid w:val="00F25764"/>
    <w:rsid w:val="00F25840"/>
    <w:rsid w:val="00F275D7"/>
    <w:rsid w:val="00F2765B"/>
    <w:rsid w:val="00F35EF3"/>
    <w:rsid w:val="00F37711"/>
    <w:rsid w:val="00F423C3"/>
    <w:rsid w:val="00F510F0"/>
    <w:rsid w:val="00F51902"/>
    <w:rsid w:val="00F53315"/>
    <w:rsid w:val="00F5404E"/>
    <w:rsid w:val="00F55818"/>
    <w:rsid w:val="00F55C6B"/>
    <w:rsid w:val="00F63BE6"/>
    <w:rsid w:val="00F6580C"/>
    <w:rsid w:val="00F6588C"/>
    <w:rsid w:val="00F7059C"/>
    <w:rsid w:val="00F72402"/>
    <w:rsid w:val="00F76B2C"/>
    <w:rsid w:val="00F823D0"/>
    <w:rsid w:val="00F85783"/>
    <w:rsid w:val="00F8629A"/>
    <w:rsid w:val="00F92F69"/>
    <w:rsid w:val="00FA3700"/>
    <w:rsid w:val="00FA4BE9"/>
    <w:rsid w:val="00FB0439"/>
    <w:rsid w:val="00FB1C9F"/>
    <w:rsid w:val="00FB1E85"/>
    <w:rsid w:val="00FB2155"/>
    <w:rsid w:val="00FB3163"/>
    <w:rsid w:val="00FB730E"/>
    <w:rsid w:val="00FB7FC6"/>
    <w:rsid w:val="00FC3E45"/>
    <w:rsid w:val="00FC5E4D"/>
    <w:rsid w:val="00FD0687"/>
    <w:rsid w:val="00FD0B59"/>
    <w:rsid w:val="00FD4191"/>
    <w:rsid w:val="00FE1FBE"/>
    <w:rsid w:val="00FE580E"/>
    <w:rsid w:val="00FF1464"/>
    <w:rsid w:val="00FF1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55152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line="280" w:lineRule="exact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20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2C81"/>
    <w:rPr>
      <w:color w:val="0000FF"/>
      <w:u w:val="single"/>
    </w:rPr>
  </w:style>
  <w:style w:type="character" w:styleId="a4">
    <w:name w:val="annotation reference"/>
    <w:basedOn w:val="a0"/>
    <w:uiPriority w:val="99"/>
    <w:semiHidden/>
    <w:unhideWhenUsed/>
    <w:rsid w:val="00632C81"/>
    <w:rPr>
      <w:sz w:val="16"/>
      <w:szCs w:val="16"/>
    </w:rPr>
  </w:style>
  <w:style w:type="paragraph" w:styleId="a5">
    <w:name w:val="annotation text"/>
    <w:basedOn w:val="a"/>
    <w:link w:val="a6"/>
    <w:uiPriority w:val="99"/>
    <w:unhideWhenUsed/>
    <w:rsid w:val="00632C81"/>
    <w:rPr>
      <w:sz w:val="20"/>
      <w:szCs w:val="20"/>
    </w:rPr>
  </w:style>
  <w:style w:type="character" w:customStyle="1" w:styleId="a6">
    <w:name w:val="批注文字字符"/>
    <w:basedOn w:val="a0"/>
    <w:link w:val="a5"/>
    <w:uiPriority w:val="99"/>
    <w:rsid w:val="00632C81"/>
    <w:rPr>
      <w:rFonts w:ascii="Calibri" w:eastAsia="宋体" w:hAnsi="Calibri" w:cs="Times New Roman"/>
      <w:kern w:val="0"/>
      <w:sz w:val="20"/>
      <w:szCs w:val="20"/>
      <w:lang w:val="en-CA" w:eastAsia="en-US"/>
    </w:rPr>
  </w:style>
  <w:style w:type="paragraph" w:styleId="a7">
    <w:name w:val="Balloon Text"/>
    <w:basedOn w:val="a"/>
    <w:link w:val="a8"/>
    <w:uiPriority w:val="99"/>
    <w:semiHidden/>
    <w:unhideWhenUsed/>
    <w:rsid w:val="00632C81"/>
    <w:pPr>
      <w:spacing w:line="240" w:lineRule="auto"/>
    </w:pPr>
    <w:rPr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632C81"/>
    <w:rPr>
      <w:rFonts w:ascii="Calibri" w:eastAsia="宋体" w:hAnsi="Calibri" w:cs="Times New Roman"/>
      <w:kern w:val="0"/>
      <w:sz w:val="18"/>
      <w:szCs w:val="18"/>
      <w:lang w:val="en-CA" w:eastAsia="en-US"/>
    </w:rPr>
  </w:style>
  <w:style w:type="paragraph" w:styleId="a9">
    <w:name w:val="header"/>
    <w:basedOn w:val="a"/>
    <w:link w:val="aa"/>
    <w:uiPriority w:val="99"/>
    <w:unhideWhenUsed/>
    <w:rsid w:val="00467C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467C06"/>
    <w:rPr>
      <w:rFonts w:ascii="Calibri" w:eastAsia="宋体" w:hAnsi="Calibri" w:cs="Times New Roman"/>
      <w:kern w:val="0"/>
      <w:sz w:val="18"/>
      <w:szCs w:val="18"/>
      <w:lang w:val="en-CA" w:eastAsia="en-US"/>
    </w:rPr>
  </w:style>
  <w:style w:type="paragraph" w:styleId="ab">
    <w:name w:val="footer"/>
    <w:basedOn w:val="a"/>
    <w:link w:val="ac"/>
    <w:uiPriority w:val="99"/>
    <w:unhideWhenUsed/>
    <w:rsid w:val="00467C0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c">
    <w:name w:val="页脚字符"/>
    <w:basedOn w:val="a0"/>
    <w:link w:val="ab"/>
    <w:uiPriority w:val="99"/>
    <w:rsid w:val="00467C06"/>
    <w:rPr>
      <w:rFonts w:ascii="Calibri" w:eastAsia="宋体" w:hAnsi="Calibri" w:cs="Times New Roman"/>
      <w:kern w:val="0"/>
      <w:sz w:val="18"/>
      <w:szCs w:val="18"/>
      <w:lang w:val="en-CA" w:eastAsia="en-US"/>
    </w:rPr>
  </w:style>
  <w:style w:type="paragraph" w:styleId="ad">
    <w:name w:val="annotation subject"/>
    <w:basedOn w:val="a5"/>
    <w:next w:val="a5"/>
    <w:link w:val="ae"/>
    <w:uiPriority w:val="99"/>
    <w:semiHidden/>
    <w:unhideWhenUsed/>
    <w:rsid w:val="00422184"/>
    <w:pPr>
      <w:spacing w:line="240" w:lineRule="auto"/>
    </w:pPr>
    <w:rPr>
      <w:b/>
      <w:bCs/>
    </w:rPr>
  </w:style>
  <w:style w:type="character" w:customStyle="1" w:styleId="ae">
    <w:name w:val="批注主题字符"/>
    <w:basedOn w:val="a6"/>
    <w:link w:val="ad"/>
    <w:uiPriority w:val="99"/>
    <w:semiHidden/>
    <w:rsid w:val="00422184"/>
    <w:rPr>
      <w:rFonts w:ascii="Calibri" w:eastAsia="宋体" w:hAnsi="Calibri" w:cs="Times New Roman"/>
      <w:b/>
      <w:bCs/>
      <w:kern w:val="0"/>
      <w:sz w:val="20"/>
      <w:szCs w:val="20"/>
      <w:lang w:val="en-CA" w:eastAsia="en-US"/>
    </w:rPr>
  </w:style>
  <w:style w:type="paragraph" w:styleId="af">
    <w:name w:val="List Paragraph"/>
    <w:basedOn w:val="a"/>
    <w:uiPriority w:val="34"/>
    <w:qFormat/>
    <w:rsid w:val="0033125E"/>
    <w:pPr>
      <w:ind w:left="720"/>
      <w:contextualSpacing/>
    </w:pPr>
  </w:style>
  <w:style w:type="paragraph" w:styleId="af0">
    <w:name w:val="No Spacing"/>
    <w:uiPriority w:val="1"/>
    <w:qFormat/>
    <w:rsid w:val="00E05D97"/>
    <w:rPr>
      <w:rFonts w:ascii="Calibri" w:eastAsia="宋体" w:hAnsi="Calibri" w:cs="Times New Roman"/>
      <w:kern w:val="0"/>
      <w:sz w:val="22"/>
      <w:lang w:val="en-CA" w:eastAsia="en-US"/>
    </w:rPr>
  </w:style>
  <w:style w:type="character" w:styleId="af1">
    <w:name w:val="FollowedHyperlink"/>
    <w:basedOn w:val="a0"/>
    <w:uiPriority w:val="99"/>
    <w:semiHidden/>
    <w:unhideWhenUsed/>
    <w:rsid w:val="00E30729"/>
    <w:rPr>
      <w:color w:val="800080" w:themeColor="followedHyperlink"/>
      <w:u w:val="single"/>
    </w:rPr>
  </w:style>
  <w:style w:type="paragraph" w:styleId="af2">
    <w:name w:val="Revision"/>
    <w:hidden/>
    <w:uiPriority w:val="99"/>
    <w:semiHidden/>
    <w:rsid w:val="00F17148"/>
    <w:pPr>
      <w:spacing w:line="240" w:lineRule="auto"/>
    </w:pPr>
  </w:style>
  <w:style w:type="paragraph" w:styleId="af3">
    <w:name w:val="footnote text"/>
    <w:basedOn w:val="a"/>
    <w:link w:val="af4"/>
    <w:uiPriority w:val="99"/>
    <w:unhideWhenUsed/>
    <w:rsid w:val="00CF2454"/>
    <w:pPr>
      <w:spacing w:line="240" w:lineRule="auto"/>
    </w:pPr>
    <w:rPr>
      <w:sz w:val="24"/>
      <w:szCs w:val="24"/>
    </w:rPr>
  </w:style>
  <w:style w:type="character" w:customStyle="1" w:styleId="af4">
    <w:name w:val="脚注文本字符"/>
    <w:basedOn w:val="a0"/>
    <w:link w:val="af3"/>
    <w:uiPriority w:val="99"/>
    <w:rsid w:val="00CF2454"/>
    <w:rPr>
      <w:sz w:val="24"/>
      <w:szCs w:val="24"/>
    </w:rPr>
  </w:style>
  <w:style w:type="character" w:styleId="af5">
    <w:name w:val="footnote reference"/>
    <w:basedOn w:val="a0"/>
    <w:uiPriority w:val="99"/>
    <w:unhideWhenUsed/>
    <w:rsid w:val="00CF245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39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qyw14@mails.tsinghua.edu.cn" TargetMode="External"/><Relationship Id="rId12" Type="http://schemas.openxmlformats.org/officeDocument/2006/relationships/hyperlink" Target="mailto:vic_thustudy@126.com" TargetMode="External"/><Relationship Id="rId13" Type="http://schemas.openxmlformats.org/officeDocument/2006/relationships/fontTable" Target="fontTable.xml"/><Relationship Id="rId14" Type="http://schemas.microsoft.com/office/2011/relationships/people" Target="peop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Relationship Id="rId9" Type="http://schemas.microsoft.com/office/2011/relationships/commentsExtended" Target="commentsExtended.xml"/><Relationship Id="rId10" Type="http://schemas.openxmlformats.org/officeDocument/2006/relationships/hyperlink" Target="https://victoriaqiu.github.io/" TargetMode="External"/></Relationships>
</file>

<file path=word/theme/theme1.xml><?xml version="1.0" encoding="utf-8"?>
<a:theme xmlns:a="http://schemas.openxmlformats.org/drawingml/2006/main" name="Office 主题​​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3783FD-7083-8444-9D04-0B9DEEEC4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1109</Words>
  <Characters>6326</Characters>
  <Application>Microsoft Macintosh Word</Application>
  <DocSecurity>0</DocSecurity>
  <Lines>52</Lines>
  <Paragraphs>14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16</vt:i4>
      </vt:variant>
    </vt:vector>
  </HeadingPairs>
  <TitlesOfParts>
    <vt:vector size="17" baseType="lpstr">
      <vt:lpstr/>
      <vt:lpstr>Yuwei (Victoria) Qiu </vt:lpstr>
      <vt:lpstr>Tsinghua University, P.R. China</vt:lpstr>
      <vt:lpstr>Homepage: https://victoriaqiu.github.io/</vt:lpstr>
      <vt:lpstr>Email: qyw14@mails.tsinghua.edu.cn | vic_thustudy@126.com</vt:lpstr>
      <vt:lpstr/>
      <vt:lpstr>Education </vt:lpstr>
      <vt:lpstr>Publications</vt:lpstr>
      <vt:lpstr>Honors And Awards</vt:lpstr>
      <vt:lpstr/>
      <vt:lpstr>Research Experience</vt:lpstr>
      <vt:lpstr>Prominent Course Project</vt:lpstr>
      <vt:lpstr/>
      <vt:lpstr>Work Experience</vt:lpstr>
      <vt:lpstr/>
      <vt:lpstr>Skills</vt:lpstr>
      <vt:lpstr>Extracurricular Activities</vt:lpstr>
    </vt:vector>
  </TitlesOfParts>
  <Company/>
  <LinksUpToDate>false</LinksUpToDate>
  <CharactersWithSpaces>7421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X. Chen</dc:creator>
  <cp:keywords/>
  <dc:description/>
  <cp:lastModifiedBy>Microsoft Office 用户</cp:lastModifiedBy>
  <cp:revision>15</cp:revision>
  <cp:lastPrinted>2017-11-16T07:14:00Z</cp:lastPrinted>
  <dcterms:created xsi:type="dcterms:W3CDTF">2017-11-16T07:14:00Z</dcterms:created>
  <dcterms:modified xsi:type="dcterms:W3CDTF">2017-11-23T06:09:00Z</dcterms:modified>
</cp:coreProperties>
</file>